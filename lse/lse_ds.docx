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2BED2" w14:textId="77777777" w:rsidR="00D832D5" w:rsidRPr="001D15B5" w:rsidRDefault="00D832D5" w:rsidP="00D832D5">
      <w:pPr>
        <w:jc w:val="center"/>
        <w:outlineLvl w:val="0"/>
        <w:rPr>
          <w:rFonts w:ascii="Times New Roman" w:hAnsi="Times New Roman" w:cs="Times New Roman"/>
          <w:b/>
          <w:sz w:val="28"/>
          <w:szCs w:val="24"/>
        </w:rPr>
      </w:pPr>
      <w:r w:rsidRPr="001D15B5">
        <w:rPr>
          <w:rFonts w:ascii="Times New Roman" w:hAnsi="Times New Roman" w:cs="Times New Roman"/>
          <w:b/>
          <w:sz w:val="28"/>
          <w:szCs w:val="24"/>
        </w:rPr>
        <w:t>Statement of Purpose</w:t>
      </w:r>
    </w:p>
    <w:p w14:paraId="79EF5B6C" w14:textId="77777777" w:rsidR="00D832D5" w:rsidRDefault="007B0044" w:rsidP="00D832D5">
      <w:pPr>
        <w:rPr>
          <w:rFonts w:ascii="Times New Roman" w:hAnsi="Times New Roman" w:cs="Times New Roman"/>
          <w:sz w:val="24"/>
          <w:szCs w:val="24"/>
        </w:rPr>
      </w:pPr>
      <w:bookmarkStart w:id="0" w:name="_Hlk25219835"/>
      <w:ins w:id="1" w:author="Zijun" w:date="2019-11-20T22:21:00Z">
        <w:r>
          <w:rPr>
            <w:rFonts w:ascii="Times New Roman" w:hAnsi="Times New Roman" w:cs="Times New Roman" w:hint="eastAsia"/>
            <w:sz w:val="24"/>
            <w:szCs w:val="24"/>
          </w:rPr>
          <w:t>In</w:t>
        </w:r>
        <w:r>
          <w:rPr>
            <w:rFonts w:ascii="Times New Roman" w:hAnsi="Times New Roman" w:cs="Times New Roman"/>
            <w:sz w:val="24"/>
            <w:szCs w:val="24"/>
          </w:rPr>
          <w:t xml:space="preserve"> m</w:t>
        </w:r>
      </w:ins>
      <w:del w:id="2" w:author="Zijun" w:date="2019-11-20T22:21:00Z">
        <w:r w:rsidR="00D832D5" w:rsidDel="007B0044">
          <w:rPr>
            <w:rFonts w:ascii="Times New Roman" w:hAnsi="Times New Roman" w:cs="Times New Roman"/>
            <w:sz w:val="24"/>
            <w:szCs w:val="24"/>
          </w:rPr>
          <w:delText>M</w:delText>
        </w:r>
      </w:del>
      <w:r w:rsidR="00D832D5" w:rsidRPr="001D15B5">
        <w:rPr>
          <w:rFonts w:ascii="Times New Roman" w:hAnsi="Times New Roman" w:cs="Times New Roman"/>
          <w:sz w:val="24"/>
          <w:szCs w:val="24"/>
        </w:rPr>
        <w:t>y first</w:t>
      </w:r>
      <w:r w:rsidR="00D832D5" w:rsidRPr="002D1DF8">
        <w:rPr>
          <w:rFonts w:ascii="Times New Roman" w:hAnsi="Times New Roman" w:cs="Times New Roman"/>
          <w:sz w:val="24"/>
          <w:szCs w:val="24"/>
        </w:rPr>
        <w:t xml:space="preserve"> machine learning project</w:t>
      </w:r>
      <w:del w:id="3" w:author="Zijun" w:date="2019-11-20T22:21:00Z">
        <w:r w:rsidR="00D832D5" w:rsidRPr="002D1DF8" w:rsidDel="007B0044">
          <w:rPr>
            <w:rFonts w:ascii="Times New Roman" w:hAnsi="Times New Roman" w:cs="Times New Roman"/>
            <w:sz w:val="24"/>
            <w:szCs w:val="24"/>
          </w:rPr>
          <w:delText xml:space="preserve"> was</w:delText>
        </w:r>
      </w:del>
      <w:r w:rsidR="00D832D5" w:rsidRPr="002D1DF8">
        <w:rPr>
          <w:rFonts w:ascii="Times New Roman" w:hAnsi="Times New Roman" w:cs="Times New Roman"/>
          <w:sz w:val="24"/>
          <w:szCs w:val="24"/>
        </w:rPr>
        <w:t xml:space="preserve"> about handwriting digital number recognition using CNN</w:t>
      </w:r>
      <w:ins w:id="4" w:author="Zijun" w:date="2019-11-20T22:21:00Z">
        <w:r w:rsidRPr="002D1DF8">
          <w:rPr>
            <w:rFonts w:ascii="Times New Roman" w:hAnsi="Times New Roman" w:cs="Times New Roman"/>
            <w:sz w:val="24"/>
            <w:szCs w:val="24"/>
          </w:rPr>
          <w:t>,</w:t>
        </w:r>
      </w:ins>
      <w:del w:id="5" w:author="Zijun" w:date="2019-11-20T22:21:00Z">
        <w:r w:rsidR="00D832D5" w:rsidRPr="002D1DF8" w:rsidDel="007B0044">
          <w:rPr>
            <w:rFonts w:ascii="Times New Roman" w:hAnsi="Times New Roman" w:cs="Times New Roman"/>
            <w:sz w:val="24"/>
            <w:szCs w:val="24"/>
          </w:rPr>
          <w:delText>.</w:delText>
        </w:r>
      </w:del>
      <w:r w:rsidR="00D832D5" w:rsidRPr="002D1DF8">
        <w:rPr>
          <w:rFonts w:ascii="Times New Roman" w:hAnsi="Times New Roman" w:cs="Times New Roman"/>
          <w:sz w:val="24"/>
          <w:szCs w:val="24"/>
        </w:rPr>
        <w:t xml:space="preserve"> I reconstructed the Lenet-5 using </w:t>
      </w:r>
      <w:proofErr w:type="spellStart"/>
      <w:r w:rsidR="00D832D5" w:rsidRPr="002D1DF8">
        <w:rPr>
          <w:rFonts w:ascii="Times New Roman" w:hAnsi="Times New Roman" w:cs="Times New Roman"/>
          <w:sz w:val="24"/>
          <w:szCs w:val="24"/>
        </w:rPr>
        <w:t>tensorflow</w:t>
      </w:r>
      <w:proofErr w:type="spellEnd"/>
      <w:r w:rsidR="00D832D5" w:rsidRPr="002D1DF8">
        <w:rPr>
          <w:rFonts w:ascii="Times New Roman" w:hAnsi="Times New Roman" w:cs="Times New Roman"/>
          <w:sz w:val="24"/>
          <w:szCs w:val="24"/>
        </w:rPr>
        <w:t xml:space="preserve"> </w:t>
      </w:r>
      <w:del w:id="6" w:author="Zijun" w:date="2019-11-20T22:21:00Z">
        <w:r w:rsidR="00D832D5" w:rsidRPr="002D1DF8" w:rsidDel="007B0044">
          <w:rPr>
            <w:rFonts w:ascii="Times New Roman" w:hAnsi="Times New Roman" w:cs="Times New Roman"/>
            <w:sz w:val="24"/>
            <w:szCs w:val="24"/>
          </w:rPr>
          <w:delText>and reached</w:delText>
        </w:r>
      </w:del>
      <w:ins w:id="7" w:author="Zijun" w:date="2019-11-20T22:21:00Z">
        <w:r w:rsidRPr="002D1DF8">
          <w:rPr>
            <w:rFonts w:ascii="Times New Roman" w:hAnsi="Times New Roman" w:cs="Times New Roman"/>
            <w:sz w:val="24"/>
            <w:szCs w:val="24"/>
          </w:rPr>
          <w:t>with</w:t>
        </w:r>
      </w:ins>
      <w:r w:rsidR="00D832D5" w:rsidRPr="002D1DF8">
        <w:rPr>
          <w:rFonts w:ascii="Times New Roman" w:hAnsi="Times New Roman" w:cs="Times New Roman"/>
          <w:sz w:val="24"/>
          <w:szCs w:val="24"/>
        </w:rPr>
        <w:t xml:space="preserve"> an accuracy of 0.85</w:t>
      </w:r>
      <w:ins w:id="8" w:author="Zijun" w:date="2019-11-20T22:26:00Z">
        <w:r w:rsidRPr="002D1DF8">
          <w:rPr>
            <w:rFonts w:ascii="Times New Roman" w:hAnsi="Times New Roman" w:cs="Times New Roman"/>
            <w:sz w:val="24"/>
            <w:szCs w:val="24"/>
          </w:rPr>
          <w:t>, and</w:t>
        </w:r>
      </w:ins>
      <w:del w:id="9" w:author="Zijun" w:date="2019-11-20T22:26:00Z">
        <w:r w:rsidR="00D832D5" w:rsidRPr="002D1DF8" w:rsidDel="007B0044">
          <w:rPr>
            <w:rFonts w:ascii="Times New Roman" w:hAnsi="Times New Roman" w:cs="Times New Roman"/>
            <w:sz w:val="24"/>
            <w:szCs w:val="24"/>
          </w:rPr>
          <w:delText>.</w:delText>
        </w:r>
      </w:del>
      <w:del w:id="10" w:author="Zijun" w:date="2019-11-20T22:27:00Z">
        <w:r w:rsidR="00D832D5" w:rsidRPr="002D1DF8" w:rsidDel="007B0044">
          <w:rPr>
            <w:rFonts w:ascii="Times New Roman" w:hAnsi="Times New Roman" w:cs="Times New Roman"/>
            <w:sz w:val="24"/>
            <w:szCs w:val="24"/>
          </w:rPr>
          <w:delText xml:space="preserve"> I</w:delText>
        </w:r>
      </w:del>
      <w:r w:rsidR="00D832D5" w:rsidRPr="002D1DF8">
        <w:rPr>
          <w:rFonts w:ascii="Times New Roman" w:hAnsi="Times New Roman" w:cs="Times New Roman"/>
          <w:sz w:val="24"/>
          <w:szCs w:val="24"/>
        </w:rPr>
        <w:t xml:space="preserve"> was amazed by its practical application in helping bank</w:t>
      </w:r>
      <w:r w:rsidR="00D832D5" w:rsidRPr="001D15B5">
        <w:rPr>
          <w:rFonts w:ascii="Times New Roman" w:hAnsi="Times New Roman" w:cs="Times New Roman"/>
          <w:sz w:val="24"/>
          <w:szCs w:val="24"/>
        </w:rPr>
        <w:t xml:space="preserve"> clerks to identify the </w:t>
      </w:r>
      <w:r w:rsidR="00D832D5">
        <w:rPr>
          <w:rFonts w:ascii="Times New Roman" w:hAnsi="Times New Roman" w:cs="Times New Roman"/>
          <w:sz w:val="24"/>
          <w:szCs w:val="24"/>
        </w:rPr>
        <w:t>values of</w:t>
      </w:r>
      <w:r w:rsidR="00D832D5" w:rsidRPr="001D15B5">
        <w:rPr>
          <w:rFonts w:ascii="Times New Roman" w:hAnsi="Times New Roman" w:cs="Times New Roman"/>
          <w:sz w:val="24"/>
          <w:szCs w:val="24"/>
        </w:rPr>
        <w:t xml:space="preserve"> bills</w:t>
      </w:r>
      <w:ins w:id="11" w:author="Zijun" w:date="2019-11-20T22:27:00Z">
        <w:r>
          <w:rPr>
            <w:rFonts w:ascii="Times New Roman" w:hAnsi="Times New Roman" w:cs="Times New Roman"/>
            <w:sz w:val="24"/>
            <w:szCs w:val="24"/>
          </w:rPr>
          <w:t>. T</w:t>
        </w:r>
      </w:ins>
      <w:del w:id="12" w:author="Zijun" w:date="2019-11-20T22:24:00Z">
        <w:r w:rsidR="00D832D5" w:rsidRPr="001D15B5" w:rsidDel="007B0044">
          <w:rPr>
            <w:rFonts w:ascii="Times New Roman" w:hAnsi="Times New Roman" w:cs="Times New Roman"/>
            <w:sz w:val="24"/>
            <w:szCs w:val="24"/>
          </w:rPr>
          <w:delText>.</w:delText>
        </w:r>
      </w:del>
      <w:del w:id="13" w:author="Zijun" w:date="2019-11-20T22:27:00Z">
        <w:r w:rsidR="00D832D5" w:rsidRPr="001D15B5" w:rsidDel="007B0044">
          <w:rPr>
            <w:rFonts w:ascii="Times New Roman" w:hAnsi="Times New Roman" w:cs="Times New Roman"/>
            <w:sz w:val="24"/>
            <w:szCs w:val="24"/>
          </w:rPr>
          <w:delText xml:space="preserve"> </w:delText>
        </w:r>
      </w:del>
      <w:del w:id="14" w:author="Zijun" w:date="2019-11-20T22:24:00Z">
        <w:r w:rsidR="00D832D5" w:rsidDel="007B0044">
          <w:rPr>
            <w:rFonts w:ascii="Times New Roman" w:hAnsi="Times New Roman" w:cs="Times New Roman"/>
            <w:sz w:val="24"/>
            <w:szCs w:val="24"/>
          </w:rPr>
          <w:delText>T</w:delText>
        </w:r>
      </w:del>
      <w:r w:rsidR="00D832D5">
        <w:rPr>
          <w:rFonts w:ascii="Times New Roman" w:hAnsi="Times New Roman" w:cs="Times New Roman"/>
          <w:sz w:val="24"/>
          <w:szCs w:val="24"/>
        </w:rPr>
        <w:t>he exp</w:t>
      </w:r>
      <w:ins w:id="15" w:author="Zijun" w:date="2019-11-20T22:26:00Z">
        <w:r>
          <w:rPr>
            <w:rFonts w:ascii="Times New Roman" w:hAnsi="Times New Roman" w:cs="Times New Roman" w:hint="eastAsia"/>
            <w:sz w:val="24"/>
            <w:szCs w:val="24"/>
          </w:rPr>
          <w:t>e</w:t>
        </w:r>
      </w:ins>
      <w:del w:id="16" w:author="Zijun" w:date="2019-11-20T22:25:00Z">
        <w:r w:rsidR="00D832D5" w:rsidDel="007B0044">
          <w:rPr>
            <w:rFonts w:ascii="Times New Roman" w:hAnsi="Times New Roman" w:cs="Times New Roman"/>
            <w:sz w:val="24"/>
            <w:szCs w:val="24"/>
          </w:rPr>
          <w:delText>e</w:delText>
        </w:r>
      </w:del>
      <w:r w:rsidR="00D832D5">
        <w:rPr>
          <w:rFonts w:ascii="Times New Roman" w:hAnsi="Times New Roman" w:cs="Times New Roman"/>
          <w:sz w:val="24"/>
          <w:szCs w:val="24"/>
        </w:rPr>
        <w:t xml:space="preserve">rience </w:t>
      </w:r>
      <w:del w:id="17" w:author="Zijun" w:date="2019-11-20T22:25:00Z">
        <w:r w:rsidR="00D832D5" w:rsidDel="007B0044">
          <w:rPr>
            <w:rFonts w:ascii="Times New Roman" w:hAnsi="Times New Roman" w:cs="Times New Roman"/>
            <w:sz w:val="24"/>
            <w:szCs w:val="24"/>
          </w:rPr>
          <w:delText xml:space="preserve">really </w:delText>
        </w:r>
      </w:del>
      <w:r w:rsidR="00D832D5">
        <w:rPr>
          <w:rFonts w:ascii="Times New Roman" w:hAnsi="Times New Roman" w:cs="Times New Roman"/>
          <w:sz w:val="24"/>
          <w:szCs w:val="24"/>
        </w:rPr>
        <w:t>inspired me</w:t>
      </w:r>
      <w:r w:rsidR="00D832D5" w:rsidRPr="001D15B5">
        <w:rPr>
          <w:rFonts w:ascii="Times New Roman" w:hAnsi="Times New Roman" w:cs="Times New Roman"/>
          <w:sz w:val="24"/>
          <w:szCs w:val="24"/>
        </w:rPr>
        <w:t xml:space="preserve"> to </w:t>
      </w:r>
      <w:del w:id="18" w:author="Zijun" w:date="2019-11-20T22:29:00Z">
        <w:r w:rsidR="00D832D5" w:rsidRPr="001D15B5" w:rsidDel="008B7F46">
          <w:rPr>
            <w:rFonts w:ascii="Times New Roman" w:hAnsi="Times New Roman" w:cs="Times New Roman"/>
            <w:sz w:val="24"/>
            <w:szCs w:val="24"/>
          </w:rPr>
          <w:delText>launch my journey</w:delText>
        </w:r>
      </w:del>
      <w:ins w:id="19" w:author="Zijun" w:date="2019-11-20T22:30:00Z">
        <w:r w:rsidR="008B7F46">
          <w:rPr>
            <w:rFonts w:ascii="Times New Roman" w:hAnsi="Times New Roman" w:cs="Times New Roman"/>
            <w:sz w:val="24"/>
            <w:szCs w:val="24"/>
          </w:rPr>
          <w:t>explore</w:t>
        </w:r>
      </w:ins>
      <w:del w:id="20" w:author="Zijun" w:date="2019-11-20T22:30:00Z">
        <w:r w:rsidR="00D832D5" w:rsidRPr="001D15B5" w:rsidDel="008B7F46">
          <w:rPr>
            <w:rFonts w:ascii="Times New Roman" w:hAnsi="Times New Roman" w:cs="Times New Roman"/>
            <w:sz w:val="24"/>
            <w:szCs w:val="24"/>
          </w:rPr>
          <w:delText xml:space="preserve"> into</w:delText>
        </w:r>
      </w:del>
      <w:r w:rsidR="00D832D5" w:rsidRPr="001D15B5">
        <w:rPr>
          <w:rFonts w:ascii="Times New Roman" w:hAnsi="Times New Roman" w:cs="Times New Roman"/>
          <w:sz w:val="24"/>
          <w:szCs w:val="24"/>
        </w:rPr>
        <w:t xml:space="preserve"> the field of machine learning </w:t>
      </w:r>
      <w:r w:rsidR="00D832D5">
        <w:rPr>
          <w:rFonts w:ascii="Times New Roman" w:hAnsi="Times New Roman" w:cs="Times New Roman" w:hint="eastAsia"/>
          <w:sz w:val="24"/>
          <w:szCs w:val="24"/>
        </w:rPr>
        <w:t>and</w:t>
      </w:r>
      <w:r w:rsidR="00D832D5">
        <w:rPr>
          <w:rFonts w:ascii="Times New Roman" w:hAnsi="Times New Roman" w:cs="Times New Roman"/>
          <w:sz w:val="24"/>
          <w:szCs w:val="24"/>
        </w:rPr>
        <w:t xml:space="preserve"> </w:t>
      </w:r>
      <w:del w:id="21" w:author="Zijun" w:date="2019-11-20T22:29:00Z">
        <w:r w:rsidR="00D832D5" w:rsidDel="008B7F46">
          <w:rPr>
            <w:rFonts w:ascii="Times New Roman" w:hAnsi="Times New Roman" w:cs="Times New Roman"/>
            <w:sz w:val="24"/>
            <w:szCs w:val="24"/>
          </w:rPr>
          <w:delText>strive to</w:delText>
        </w:r>
        <w:r w:rsidR="00D832D5" w:rsidRPr="001D15B5" w:rsidDel="008B7F46">
          <w:rPr>
            <w:rFonts w:ascii="Times New Roman" w:hAnsi="Times New Roman" w:cs="Times New Roman"/>
            <w:sz w:val="24"/>
            <w:szCs w:val="24"/>
          </w:rPr>
          <w:delText xml:space="preserve"> </w:delText>
        </w:r>
      </w:del>
      <w:r w:rsidR="00D832D5" w:rsidRPr="001D15B5">
        <w:rPr>
          <w:rFonts w:ascii="Times New Roman" w:hAnsi="Times New Roman" w:cs="Times New Roman"/>
          <w:sz w:val="24"/>
          <w:szCs w:val="24"/>
        </w:rPr>
        <w:t xml:space="preserve">develop something that can </w:t>
      </w:r>
      <w:r w:rsidR="00D832D5">
        <w:rPr>
          <w:rFonts w:ascii="Times New Roman" w:hAnsi="Times New Roman" w:cs="Times New Roman"/>
          <w:sz w:val="24"/>
          <w:szCs w:val="24"/>
        </w:rPr>
        <w:t xml:space="preserve">positively </w:t>
      </w:r>
      <w:r w:rsidR="00D832D5" w:rsidRPr="001D15B5">
        <w:rPr>
          <w:rFonts w:ascii="Times New Roman" w:hAnsi="Times New Roman" w:cs="Times New Roman"/>
          <w:sz w:val="24"/>
          <w:szCs w:val="24"/>
        </w:rPr>
        <w:t>influence people’s life</w:t>
      </w:r>
      <w:r w:rsidR="00D832D5">
        <w:rPr>
          <w:rFonts w:ascii="Times New Roman" w:hAnsi="Times New Roman" w:cs="Times New Roman"/>
          <w:sz w:val="24"/>
          <w:szCs w:val="24"/>
        </w:rPr>
        <w:t>.</w:t>
      </w:r>
      <w:r w:rsidR="00D832D5" w:rsidRPr="00007179" w:rsidDel="00E8008B">
        <w:rPr>
          <w:rFonts w:ascii="Times New Roman" w:hAnsi="Times New Roman" w:cs="Times New Roman"/>
          <w:sz w:val="24"/>
          <w:szCs w:val="24"/>
        </w:rPr>
        <w:t xml:space="preserve"> </w:t>
      </w:r>
      <w:r w:rsidR="00D832D5">
        <w:rPr>
          <w:rFonts w:ascii="Times New Roman" w:hAnsi="Times New Roman" w:cs="Times New Roman"/>
          <w:sz w:val="24"/>
          <w:szCs w:val="24"/>
        </w:rPr>
        <w:t>I w</w:t>
      </w:r>
      <w:r w:rsidR="00D832D5" w:rsidRPr="001D15B5">
        <w:rPr>
          <w:rFonts w:ascii="Times New Roman" w:hAnsi="Times New Roman" w:cs="Times New Roman"/>
          <w:sz w:val="24"/>
          <w:szCs w:val="24"/>
        </w:rPr>
        <w:t xml:space="preserve">ould </w:t>
      </w:r>
      <w:del w:id="22" w:author="Zijun" w:date="2019-11-20T22:30:00Z">
        <w:r w:rsidR="00D832D5" w:rsidDel="008B7F46">
          <w:rPr>
            <w:rFonts w:ascii="Times New Roman" w:hAnsi="Times New Roman" w:cs="Times New Roman"/>
            <w:sz w:val="24"/>
            <w:szCs w:val="24"/>
          </w:rPr>
          <w:delText xml:space="preserve">now </w:delText>
        </w:r>
      </w:del>
      <w:r w:rsidR="00D832D5" w:rsidRPr="001D15B5">
        <w:rPr>
          <w:rFonts w:ascii="Times New Roman" w:hAnsi="Times New Roman" w:cs="Times New Roman"/>
          <w:sz w:val="24"/>
          <w:szCs w:val="24"/>
        </w:rPr>
        <w:t>like to further</w:t>
      </w:r>
      <w:r w:rsidR="00D832D5">
        <w:rPr>
          <w:rFonts w:ascii="Times New Roman" w:hAnsi="Times New Roman" w:cs="Times New Roman"/>
          <w:sz w:val="24"/>
          <w:szCs w:val="24"/>
        </w:rPr>
        <w:t xml:space="preserve"> </w:t>
      </w:r>
      <w:del w:id="23" w:author="Zijun" w:date="2019-11-20T22:30:00Z">
        <w:r w:rsidR="00D832D5" w:rsidDel="008B7F46">
          <w:rPr>
            <w:rFonts w:ascii="Times New Roman" w:hAnsi="Times New Roman" w:cs="Times New Roman"/>
            <w:sz w:val="24"/>
            <w:szCs w:val="24"/>
          </w:rPr>
          <w:delText>my understanding</w:delText>
        </w:r>
      </w:del>
      <w:ins w:id="24" w:author="Zijun" w:date="2019-11-20T22:30:00Z">
        <w:r w:rsidR="008B7F46">
          <w:rPr>
            <w:rFonts w:ascii="Times New Roman" w:hAnsi="Times New Roman" w:cs="Times New Roman"/>
            <w:sz w:val="24"/>
            <w:szCs w:val="24"/>
          </w:rPr>
          <w:t>study</w:t>
        </w:r>
      </w:ins>
      <w:r w:rsidR="00D832D5">
        <w:rPr>
          <w:rFonts w:ascii="Times New Roman" w:hAnsi="Times New Roman" w:cs="Times New Roman"/>
          <w:sz w:val="24"/>
          <w:szCs w:val="24"/>
        </w:rPr>
        <w:t xml:space="preserve"> </w:t>
      </w:r>
      <w:r w:rsidR="00D832D5" w:rsidRPr="001D15B5">
        <w:rPr>
          <w:rFonts w:ascii="Times New Roman" w:hAnsi="Times New Roman" w:cs="Times New Roman"/>
          <w:sz w:val="24"/>
          <w:szCs w:val="24"/>
        </w:rPr>
        <w:t>in the areas of data science and machine learning</w:t>
      </w:r>
      <w:del w:id="25" w:author="Zijun" w:date="2019-11-20T22:31:00Z">
        <w:r w:rsidR="00D832D5" w:rsidDel="008B7F46">
          <w:rPr>
            <w:rFonts w:ascii="Times New Roman" w:hAnsi="Times New Roman" w:cs="Times New Roman"/>
            <w:sz w:val="24"/>
            <w:szCs w:val="24"/>
          </w:rPr>
          <w:delText xml:space="preserve"> through a Master’s</w:delText>
        </w:r>
      </w:del>
      <w:r w:rsidR="00D832D5" w:rsidRPr="001D15B5">
        <w:rPr>
          <w:rFonts w:ascii="Times New Roman" w:hAnsi="Times New Roman" w:cs="Times New Roman"/>
          <w:sz w:val="24"/>
          <w:szCs w:val="24"/>
        </w:rPr>
        <w:t>.</w:t>
      </w:r>
    </w:p>
    <w:p w14:paraId="6E9335F8" w14:textId="77777777" w:rsidR="00D832D5" w:rsidRPr="00D832D5" w:rsidRDefault="00D832D5" w:rsidP="00D832D5">
      <w:pPr>
        <w:rPr>
          <w:rFonts w:ascii="Times New Roman" w:hAnsi="Times New Roman" w:cs="Times New Roman"/>
          <w:sz w:val="24"/>
          <w:szCs w:val="24"/>
        </w:rPr>
      </w:pPr>
    </w:p>
    <w:p w14:paraId="208A4F20" w14:textId="2FE9221A" w:rsidR="00D832D5" w:rsidRDefault="00D832D5" w:rsidP="00D832D5">
      <w:pPr>
        <w:rPr>
          <w:rFonts w:ascii="Times New Roman" w:hAnsi="Times New Roman" w:cs="Times New Roman"/>
          <w:sz w:val="24"/>
          <w:szCs w:val="24"/>
        </w:rPr>
      </w:pPr>
      <w:del w:id="26" w:author="Zijun" w:date="2019-11-20T22:31:00Z">
        <w:r w:rsidRPr="001D15B5" w:rsidDel="008B7F46">
          <w:rPr>
            <w:rFonts w:ascii="Times New Roman" w:hAnsi="Times New Roman" w:cs="Times New Roman"/>
            <w:sz w:val="24"/>
            <w:szCs w:val="24"/>
          </w:rPr>
          <w:delText xml:space="preserve">After enrolling in </w:delText>
        </w:r>
        <w:r w:rsidDel="008B7F46">
          <w:rPr>
            <w:rFonts w:ascii="Times New Roman" w:hAnsi="Times New Roman" w:cs="Times New Roman"/>
            <w:sz w:val="24"/>
            <w:szCs w:val="24"/>
          </w:rPr>
          <w:delText xml:space="preserve">the </w:delText>
        </w:r>
        <w:r w:rsidRPr="001D15B5" w:rsidDel="008B7F46">
          <w:rPr>
            <w:rFonts w:ascii="Times New Roman" w:hAnsi="Times New Roman" w:cs="Times New Roman"/>
            <w:sz w:val="24"/>
            <w:szCs w:val="24"/>
          </w:rPr>
          <w:delText>School of Mathematical Sciences at Beihang</w:delText>
        </w:r>
      </w:del>
      <w:del w:id="27" w:author="Zijun" w:date="2019-11-20T22:32:00Z">
        <w:r w:rsidRPr="001D15B5" w:rsidDel="008B7F46">
          <w:rPr>
            <w:rFonts w:ascii="Times New Roman" w:hAnsi="Times New Roman" w:cs="Times New Roman"/>
            <w:sz w:val="24"/>
            <w:szCs w:val="24"/>
          </w:rPr>
          <w:delText xml:space="preserve"> University, </w:delText>
        </w:r>
      </w:del>
      <w:r w:rsidRPr="001D15B5">
        <w:rPr>
          <w:rFonts w:ascii="Times New Roman" w:hAnsi="Times New Roman" w:cs="Times New Roman"/>
          <w:sz w:val="24"/>
          <w:szCs w:val="24"/>
        </w:rPr>
        <w:t>I took a wide range of advanced courses in both mathematics and computer science</w:t>
      </w:r>
      <w:ins w:id="28" w:author="Zijun" w:date="2019-11-20T22:32:00Z">
        <w:r w:rsidR="008B7F46">
          <w:rPr>
            <w:rFonts w:ascii="Times New Roman" w:hAnsi="Times New Roman" w:cs="Times New Roman"/>
            <w:sz w:val="24"/>
            <w:szCs w:val="24"/>
          </w:rPr>
          <w:t xml:space="preserve"> during my undergraduate study</w:t>
        </w:r>
      </w:ins>
      <w:r w:rsidRPr="001D15B5">
        <w:rPr>
          <w:rFonts w:ascii="Times New Roman" w:hAnsi="Times New Roman" w:cs="Times New Roman"/>
          <w:sz w:val="24"/>
          <w:szCs w:val="24"/>
        </w:rPr>
        <w:t xml:space="preserve">, and earned a </w:t>
      </w:r>
      <w:del w:id="29" w:author="Zijun" w:date="2019-11-20T22:33:00Z">
        <w:r w:rsidRPr="001D15B5" w:rsidDel="008B7F46">
          <w:rPr>
            <w:rFonts w:ascii="Times New Roman" w:hAnsi="Times New Roman" w:cs="Times New Roman"/>
            <w:sz w:val="24"/>
            <w:szCs w:val="24"/>
          </w:rPr>
          <w:delText xml:space="preserve">strong </w:delText>
        </w:r>
      </w:del>
      <w:ins w:id="30" w:author="Zijun" w:date="2019-11-20T22:33:00Z">
        <w:r w:rsidR="008B7F46">
          <w:rPr>
            <w:rFonts w:ascii="Times New Roman" w:hAnsi="Times New Roman" w:cs="Times New Roman"/>
            <w:sz w:val="24"/>
            <w:szCs w:val="24"/>
          </w:rPr>
          <w:t>high</w:t>
        </w:r>
        <w:r w:rsidR="008B7F46" w:rsidRPr="001D15B5">
          <w:rPr>
            <w:rFonts w:ascii="Times New Roman" w:hAnsi="Times New Roman" w:cs="Times New Roman"/>
            <w:sz w:val="24"/>
            <w:szCs w:val="24"/>
          </w:rPr>
          <w:t xml:space="preserve"> </w:t>
        </w:r>
      </w:ins>
      <w:r w:rsidRPr="001D15B5">
        <w:rPr>
          <w:rFonts w:ascii="Times New Roman" w:hAnsi="Times New Roman" w:cs="Times New Roman"/>
          <w:sz w:val="24"/>
          <w:szCs w:val="24"/>
        </w:rPr>
        <w:t xml:space="preserve">major </w:t>
      </w:r>
      <w:r>
        <w:rPr>
          <w:rFonts w:ascii="Times New Roman" w:hAnsi="Times New Roman" w:cs="Times New Roman"/>
          <w:sz w:val="24"/>
          <w:szCs w:val="24"/>
        </w:rPr>
        <w:t>a</w:t>
      </w:r>
      <w:r w:rsidRPr="001D15B5">
        <w:rPr>
          <w:rFonts w:ascii="Times New Roman" w:hAnsi="Times New Roman" w:cs="Times New Roman"/>
          <w:sz w:val="24"/>
          <w:szCs w:val="24"/>
        </w:rPr>
        <w:t xml:space="preserve">verage </w:t>
      </w:r>
      <w:r>
        <w:rPr>
          <w:rFonts w:ascii="Times New Roman" w:hAnsi="Times New Roman" w:cs="Times New Roman"/>
          <w:sz w:val="24"/>
          <w:szCs w:val="24"/>
        </w:rPr>
        <w:t>s</w:t>
      </w:r>
      <w:r w:rsidRPr="001D15B5">
        <w:rPr>
          <w:rFonts w:ascii="Times New Roman" w:hAnsi="Times New Roman" w:cs="Times New Roman"/>
          <w:sz w:val="24"/>
          <w:szCs w:val="24"/>
        </w:rPr>
        <w:t xml:space="preserve">core of </w:t>
      </w:r>
      <w:ins w:id="31" w:author="xingyu gao" w:date="2019-11-21T09:01:00Z">
        <w:r w:rsidR="002D1DF8">
          <w:rPr>
            <w:rFonts w:ascii="Times New Roman" w:hAnsi="Times New Roman" w:cs="Times New Roman"/>
            <w:sz w:val="24"/>
            <w:szCs w:val="24"/>
          </w:rPr>
          <w:t>89</w:t>
        </w:r>
      </w:ins>
      <w:del w:id="32" w:author="xingyu gao" w:date="2019-11-21T09:01:00Z">
        <w:r w:rsidDel="002D1DF8">
          <w:rPr>
            <w:rFonts w:ascii="Times New Roman" w:hAnsi="Times New Roman" w:cs="Times New Roman"/>
            <w:sz w:val="24"/>
            <w:szCs w:val="24"/>
          </w:rPr>
          <w:delText>90.3</w:delText>
        </w:r>
      </w:del>
      <w:ins w:id="33" w:author="Zijun" w:date="2019-11-20T22:34:00Z">
        <w:r w:rsidR="008B7F46">
          <w:rPr>
            <w:rFonts w:ascii="Times New Roman" w:hAnsi="Times New Roman" w:cs="Times New Roman"/>
            <w:sz w:val="24"/>
            <w:szCs w:val="24"/>
          </w:rPr>
          <w:t xml:space="preserve"> </w:t>
        </w:r>
      </w:ins>
      <w:del w:id="34" w:author="Zijun" w:date="2019-11-20T22:33:00Z">
        <w:r w:rsidDel="008B7F46">
          <w:rPr>
            <w:rFonts w:ascii="Times New Roman" w:hAnsi="Times New Roman" w:cs="Times New Roman"/>
            <w:sz w:val="24"/>
            <w:szCs w:val="24"/>
          </w:rPr>
          <w:delText>%</w:delText>
        </w:r>
      </w:del>
      <w:ins w:id="35" w:author="Zijun" w:date="2019-11-20T22:34:00Z">
        <w:r w:rsidR="008B7F46">
          <w:rPr>
            <w:rFonts w:ascii="Times New Roman" w:hAnsi="Times New Roman" w:cs="Times New Roman"/>
            <w:sz w:val="24"/>
            <w:szCs w:val="24"/>
          </w:rPr>
          <w:t>(top 5%</w:t>
        </w:r>
      </w:ins>
      <w:del w:id="36" w:author="Zijun" w:date="2019-11-20T22:34:00Z">
        <w:r w:rsidRPr="001D15B5" w:rsidDel="008B7F46">
          <w:rPr>
            <w:rFonts w:ascii="Times New Roman" w:hAnsi="Times New Roman" w:cs="Times New Roman"/>
            <w:sz w:val="24"/>
            <w:szCs w:val="24"/>
          </w:rPr>
          <w:delText>, rank</w:delText>
        </w:r>
        <w:r w:rsidDel="008B7F46">
          <w:rPr>
            <w:rFonts w:ascii="Times New Roman" w:hAnsi="Times New Roman" w:cs="Times New Roman"/>
            <w:sz w:val="24"/>
            <w:szCs w:val="24"/>
          </w:rPr>
          <w:delText>ing me</w:delText>
        </w:r>
        <w:r w:rsidRPr="001D15B5" w:rsidDel="008B7F46">
          <w:rPr>
            <w:rFonts w:ascii="Times New Roman" w:hAnsi="Times New Roman" w:cs="Times New Roman"/>
            <w:sz w:val="24"/>
            <w:szCs w:val="24"/>
          </w:rPr>
          <w:delText xml:space="preserve"> 4/82 in my </w:delText>
        </w:r>
        <w:r w:rsidDel="008B7F46">
          <w:rPr>
            <w:rFonts w:ascii="Times New Roman" w:hAnsi="Times New Roman" w:cs="Times New Roman"/>
            <w:sz w:val="24"/>
            <w:szCs w:val="24"/>
          </w:rPr>
          <w:delText>department</w:delText>
        </w:r>
      </w:del>
      <w:ins w:id="37" w:author="Zijun" w:date="2019-11-20T22:34:00Z">
        <w:r w:rsidR="008B7F46">
          <w:rPr>
            <w:rFonts w:ascii="Times New Roman" w:hAnsi="Times New Roman" w:cs="Times New Roman"/>
            <w:sz w:val="24"/>
            <w:szCs w:val="24"/>
          </w:rPr>
          <w:t>)</w:t>
        </w:r>
      </w:ins>
      <w:r>
        <w:rPr>
          <w:rFonts w:ascii="Times New Roman" w:hAnsi="Times New Roman" w:cs="Times New Roman"/>
          <w:sz w:val="24"/>
          <w:szCs w:val="24"/>
        </w:rPr>
        <w:t xml:space="preserve">. Not only did I perform well in the courses, I also did many extracurricular projects. I once worked on a project funded by National Natural Science Foundation to help detect the anomy of an airplane engine component. </w:t>
      </w:r>
      <w:r w:rsidR="006B287B">
        <w:rPr>
          <w:rFonts w:ascii="Times New Roman" w:hAnsi="Times New Roman" w:cs="Times New Roman"/>
          <w:sz w:val="24"/>
          <w:szCs w:val="24"/>
        </w:rPr>
        <w:t xml:space="preserve">In that project, </w:t>
      </w:r>
      <w:r w:rsidRPr="001D15B5">
        <w:rPr>
          <w:rFonts w:ascii="Times New Roman" w:hAnsi="Times New Roman" w:cs="Times New Roman"/>
          <w:sz w:val="24"/>
          <w:szCs w:val="24"/>
        </w:rPr>
        <w:t xml:space="preserve">I deducted out all the formulas in each step using </w:t>
      </w:r>
      <w:r>
        <w:rPr>
          <w:rFonts w:ascii="Times New Roman" w:hAnsi="Times New Roman" w:cs="Times New Roman"/>
          <w:sz w:val="24"/>
          <w:szCs w:val="24"/>
        </w:rPr>
        <w:t xml:space="preserve">the </w:t>
      </w:r>
      <w:r w:rsidRPr="001D15B5">
        <w:rPr>
          <w:rFonts w:ascii="Times New Roman" w:hAnsi="Times New Roman" w:cs="Times New Roman"/>
          <w:sz w:val="24"/>
          <w:szCs w:val="24"/>
        </w:rPr>
        <w:t>chain rule and matrix derivative</w:t>
      </w:r>
      <w:r w:rsidR="006B287B">
        <w:rPr>
          <w:rFonts w:ascii="Times New Roman" w:hAnsi="Times New Roman" w:cs="Times New Roman"/>
          <w:sz w:val="24"/>
          <w:szCs w:val="24"/>
        </w:rPr>
        <w:t xml:space="preserve"> that I just learned from advanced algebra and mathematical analysis. This experience gave me a sense of achievement and strengthened my confidence in this field. </w:t>
      </w:r>
    </w:p>
    <w:p w14:paraId="750A44FB" w14:textId="77777777" w:rsidR="00D832D5" w:rsidRPr="006B287B" w:rsidRDefault="00D832D5" w:rsidP="00D832D5">
      <w:pPr>
        <w:rPr>
          <w:rFonts w:ascii="Times New Roman" w:hAnsi="Times New Roman" w:cs="Times New Roman"/>
          <w:sz w:val="24"/>
          <w:szCs w:val="24"/>
        </w:rPr>
      </w:pPr>
    </w:p>
    <w:p w14:paraId="26054087" w14:textId="0F8465F8" w:rsidR="00D832D5" w:rsidRDefault="00D832D5" w:rsidP="00D832D5">
      <w:pPr>
        <w:rPr>
          <w:rFonts w:ascii="Times New Roman" w:hAnsi="Times New Roman" w:cs="Times New Roman"/>
          <w:sz w:val="24"/>
          <w:szCs w:val="24"/>
        </w:rPr>
      </w:pPr>
      <w:r w:rsidRPr="001D15B5">
        <w:rPr>
          <w:rFonts w:ascii="Times New Roman" w:hAnsi="Times New Roman" w:cs="Times New Roman"/>
          <w:sz w:val="24"/>
          <w:szCs w:val="24"/>
        </w:rPr>
        <w:t xml:space="preserve">I started to pay more attention to the field of data science after I completed a project </w:t>
      </w:r>
      <w:r>
        <w:rPr>
          <w:rFonts w:ascii="Times New Roman" w:hAnsi="Times New Roman" w:cs="Times New Roman"/>
          <w:sz w:val="24"/>
          <w:szCs w:val="24"/>
        </w:rPr>
        <w:t xml:space="preserve">on </w:t>
      </w:r>
      <w:r w:rsidRPr="001D15B5">
        <w:rPr>
          <w:rFonts w:ascii="Times New Roman" w:hAnsi="Times New Roman" w:cs="Times New Roman"/>
          <w:sz w:val="24"/>
          <w:szCs w:val="24"/>
        </w:rPr>
        <w:t xml:space="preserve">Chinese Airports Evaluation </w:t>
      </w:r>
      <w:r>
        <w:rPr>
          <w:rFonts w:ascii="Times New Roman" w:hAnsi="Times New Roman" w:cs="Times New Roman"/>
          <w:sz w:val="24"/>
          <w:szCs w:val="24"/>
        </w:rPr>
        <w:t>in</w:t>
      </w:r>
      <w:ins w:id="38" w:author="Zijun" w:date="2019-11-20T22:37:00Z">
        <w:r w:rsidR="008B7F46">
          <w:rPr>
            <w:rFonts w:ascii="Times New Roman" w:hAnsi="Times New Roman" w:cs="Times New Roman"/>
            <w:sz w:val="24"/>
            <w:szCs w:val="24"/>
          </w:rPr>
          <w:t xml:space="preserve"> </w:t>
        </w:r>
      </w:ins>
      <w:del w:id="39" w:author="Zijun" w:date="2019-11-20T22:37:00Z">
        <w:r w:rsidDel="008B7F46">
          <w:rPr>
            <w:rFonts w:ascii="Times New Roman" w:hAnsi="Times New Roman" w:cs="Times New Roman"/>
            <w:sz w:val="24"/>
            <w:szCs w:val="24"/>
          </w:rPr>
          <w:delText xml:space="preserve"> my</w:delText>
        </w:r>
        <w:r w:rsidRPr="001D15B5" w:rsidDel="008B7F46">
          <w:rPr>
            <w:rFonts w:ascii="Times New Roman" w:hAnsi="Times New Roman" w:cs="Times New Roman"/>
            <w:sz w:val="24"/>
            <w:szCs w:val="24"/>
          </w:rPr>
          <w:delText xml:space="preserve"> course </w:delText>
        </w:r>
      </w:del>
      <w:r w:rsidRPr="001D15B5">
        <w:rPr>
          <w:rFonts w:ascii="Times New Roman" w:hAnsi="Times New Roman" w:cs="Times New Roman"/>
          <w:sz w:val="24"/>
          <w:szCs w:val="24"/>
        </w:rPr>
        <w:t>Stochastic Process</w:t>
      </w:r>
      <w:ins w:id="40" w:author="Zijun" w:date="2019-11-20T22:37:00Z">
        <w:r w:rsidR="008B7F46">
          <w:rPr>
            <w:rFonts w:ascii="Times New Roman" w:hAnsi="Times New Roman" w:cs="Times New Roman"/>
            <w:sz w:val="24"/>
            <w:szCs w:val="24"/>
          </w:rPr>
          <w:t xml:space="preserve"> </w:t>
        </w:r>
        <w:r w:rsidR="008B7F46" w:rsidRPr="001D15B5">
          <w:rPr>
            <w:rFonts w:ascii="Times New Roman" w:hAnsi="Times New Roman" w:cs="Times New Roman"/>
            <w:sz w:val="24"/>
            <w:szCs w:val="24"/>
          </w:rPr>
          <w:t>course</w:t>
        </w:r>
      </w:ins>
      <w:r w:rsidRPr="001D15B5">
        <w:rPr>
          <w:rFonts w:ascii="Times New Roman" w:hAnsi="Times New Roman" w:cs="Times New Roman"/>
          <w:sz w:val="24"/>
          <w:szCs w:val="24"/>
        </w:rPr>
        <w:t>.</w:t>
      </w:r>
      <w:r w:rsidR="00D41DF4">
        <w:rPr>
          <w:rFonts w:ascii="Times New Roman" w:hAnsi="Times New Roman" w:cs="Times New Roman"/>
          <w:sz w:val="24"/>
          <w:szCs w:val="24"/>
        </w:rPr>
        <w:t xml:space="preserve"> </w:t>
      </w:r>
      <w:del w:id="41" w:author="Zijun" w:date="2019-11-20T22:38:00Z">
        <w:r w:rsidRPr="001D15B5" w:rsidDel="008B7F46">
          <w:rPr>
            <w:rFonts w:ascii="Times New Roman" w:hAnsi="Times New Roman" w:cs="Times New Roman"/>
            <w:sz w:val="24"/>
            <w:szCs w:val="24"/>
          </w:rPr>
          <w:delText xml:space="preserve">In the process, </w:delText>
        </w:r>
      </w:del>
      <w:r w:rsidRPr="001D15B5">
        <w:rPr>
          <w:rFonts w:ascii="Times New Roman" w:hAnsi="Times New Roman" w:cs="Times New Roman"/>
          <w:sz w:val="24"/>
          <w:szCs w:val="24"/>
        </w:rPr>
        <w:t xml:space="preserve">I led a team of five people </w:t>
      </w:r>
      <w:r>
        <w:rPr>
          <w:rFonts w:ascii="Times New Roman" w:hAnsi="Times New Roman" w:cs="Times New Roman"/>
          <w:sz w:val="24"/>
          <w:szCs w:val="24"/>
        </w:rPr>
        <w:t xml:space="preserve">through </w:t>
      </w:r>
      <w:del w:id="42" w:author="Zijun" w:date="2019-11-20T22:38:00Z">
        <w:r w:rsidDel="008B7F46">
          <w:rPr>
            <w:rFonts w:ascii="Times New Roman" w:hAnsi="Times New Roman" w:cs="Times New Roman"/>
            <w:sz w:val="24"/>
            <w:szCs w:val="24"/>
          </w:rPr>
          <w:delText>a number of</w:delText>
        </w:r>
        <w:r w:rsidRPr="001D15B5" w:rsidDel="008B7F46">
          <w:rPr>
            <w:rFonts w:ascii="Times New Roman" w:hAnsi="Times New Roman" w:cs="Times New Roman"/>
            <w:sz w:val="24"/>
            <w:szCs w:val="24"/>
          </w:rPr>
          <w:delText xml:space="preserve"> </w:delText>
        </w:r>
      </w:del>
      <w:r>
        <w:rPr>
          <w:rFonts w:ascii="Times New Roman" w:hAnsi="Times New Roman" w:cs="Times New Roman"/>
          <w:sz w:val="24"/>
          <w:szCs w:val="24"/>
        </w:rPr>
        <w:t>obstacles including collecting</w:t>
      </w:r>
      <w:r w:rsidRPr="001D15B5">
        <w:rPr>
          <w:rFonts w:ascii="Times New Roman" w:hAnsi="Times New Roman" w:cs="Times New Roman"/>
          <w:sz w:val="24"/>
          <w:szCs w:val="24"/>
        </w:rPr>
        <w:t xml:space="preserve"> tens of thousands of data</w:t>
      </w:r>
      <w:r>
        <w:rPr>
          <w:rFonts w:ascii="Times New Roman" w:hAnsi="Times New Roman" w:cs="Times New Roman"/>
          <w:sz w:val="24"/>
          <w:szCs w:val="24"/>
        </w:rPr>
        <w:t xml:space="preserve"> points as well as storing and managing them</w:t>
      </w:r>
      <w:r w:rsidRPr="001D15B5">
        <w:rPr>
          <w:rFonts w:ascii="Times New Roman" w:hAnsi="Times New Roman" w:cs="Times New Roman"/>
          <w:sz w:val="24"/>
          <w:szCs w:val="24"/>
        </w:rPr>
        <w:t xml:space="preserve">. </w:t>
      </w:r>
      <w:r>
        <w:rPr>
          <w:rFonts w:ascii="Times New Roman" w:hAnsi="Times New Roman" w:cs="Times New Roman"/>
          <w:sz w:val="24"/>
          <w:szCs w:val="24"/>
        </w:rPr>
        <w:t>A</w:t>
      </w:r>
      <w:r w:rsidRPr="001D15B5">
        <w:rPr>
          <w:rFonts w:ascii="Times New Roman" w:hAnsi="Times New Roman" w:cs="Times New Roman"/>
          <w:sz w:val="24"/>
          <w:szCs w:val="24"/>
        </w:rPr>
        <w:t>fter</w:t>
      </w:r>
      <w:r>
        <w:rPr>
          <w:rFonts w:ascii="Times New Roman" w:hAnsi="Times New Roman" w:cs="Times New Roman"/>
          <w:sz w:val="24"/>
          <w:szCs w:val="24"/>
        </w:rPr>
        <w:t xml:space="preserve"> </w:t>
      </w:r>
      <w:ins w:id="43" w:author="Zijun" w:date="2019-11-20T22:38:00Z">
        <w:r w:rsidR="008B7F46">
          <w:rPr>
            <w:rFonts w:ascii="Times New Roman" w:hAnsi="Times New Roman" w:cs="Times New Roman" w:hint="eastAsia"/>
            <w:sz w:val="24"/>
            <w:szCs w:val="24"/>
          </w:rPr>
          <w:t>self</w:t>
        </w:r>
        <w:r w:rsidR="008B7F46">
          <w:rPr>
            <w:rFonts w:ascii="Times New Roman" w:hAnsi="Times New Roman" w:cs="Times New Roman"/>
            <w:sz w:val="24"/>
            <w:szCs w:val="24"/>
          </w:rPr>
          <w:t>-</w:t>
        </w:r>
      </w:ins>
      <w:r>
        <w:rPr>
          <w:rFonts w:ascii="Times New Roman" w:hAnsi="Times New Roman" w:cs="Times New Roman"/>
          <w:sz w:val="24"/>
          <w:szCs w:val="24"/>
        </w:rPr>
        <w:t>study</w:t>
      </w:r>
      <w:del w:id="44" w:author="Zijun" w:date="2019-11-20T22:38:00Z">
        <w:r w:rsidDel="008B7F46">
          <w:rPr>
            <w:rFonts w:ascii="Times New Roman" w:hAnsi="Times New Roman" w:cs="Times New Roman"/>
            <w:sz w:val="24"/>
            <w:szCs w:val="24"/>
          </w:rPr>
          <w:delText>ing</w:delText>
        </w:r>
        <w:r w:rsidRPr="001D15B5" w:rsidDel="008B7F46">
          <w:rPr>
            <w:rFonts w:ascii="Times New Roman" w:hAnsi="Times New Roman" w:cs="Times New Roman"/>
            <w:sz w:val="24"/>
            <w:szCs w:val="24"/>
          </w:rPr>
          <w:delText xml:space="preserve"> for several weeks</w:delText>
        </w:r>
      </w:del>
      <w:r w:rsidRPr="001D15B5">
        <w:rPr>
          <w:rFonts w:ascii="Times New Roman" w:hAnsi="Times New Roman" w:cs="Times New Roman"/>
          <w:sz w:val="24"/>
          <w:szCs w:val="24"/>
        </w:rPr>
        <w:t xml:space="preserve">, I learned </w:t>
      </w:r>
      <w:del w:id="45" w:author="Zijun" w:date="2019-11-20T22:38:00Z">
        <w:r w:rsidRPr="001D15B5" w:rsidDel="008B7F46">
          <w:rPr>
            <w:rFonts w:ascii="Times New Roman" w:hAnsi="Times New Roman" w:cs="Times New Roman"/>
            <w:sz w:val="24"/>
            <w:szCs w:val="24"/>
          </w:rPr>
          <w:delText xml:space="preserve">how to use Python </w:delText>
        </w:r>
      </w:del>
      <w:r w:rsidRPr="001D15B5">
        <w:rPr>
          <w:rFonts w:ascii="Times New Roman" w:hAnsi="Times New Roman" w:cs="Times New Roman"/>
          <w:sz w:val="24"/>
          <w:szCs w:val="24"/>
        </w:rPr>
        <w:t>to write crawler</w:t>
      </w:r>
      <w:ins w:id="46" w:author="Zijun" w:date="2019-11-20T22:39:00Z">
        <w:r w:rsidR="008B7F46">
          <w:rPr>
            <w:rFonts w:ascii="Times New Roman" w:hAnsi="Times New Roman" w:cs="Times New Roman"/>
            <w:sz w:val="24"/>
            <w:szCs w:val="24"/>
          </w:rPr>
          <w:t xml:space="preserve"> by Python</w:t>
        </w:r>
      </w:ins>
      <w:r w:rsidRPr="001D15B5">
        <w:rPr>
          <w:rFonts w:ascii="Times New Roman" w:hAnsi="Times New Roman" w:cs="Times New Roman"/>
          <w:sz w:val="24"/>
          <w:szCs w:val="24"/>
        </w:rPr>
        <w:t xml:space="preserve"> and </w:t>
      </w:r>
      <w:del w:id="47" w:author="Zijun" w:date="2019-11-20T22:39:00Z">
        <w:r w:rsidRPr="001D15B5" w:rsidDel="00CC5F0B">
          <w:rPr>
            <w:rFonts w:ascii="Times New Roman" w:hAnsi="Times New Roman" w:cs="Times New Roman"/>
            <w:sz w:val="24"/>
            <w:szCs w:val="24"/>
          </w:rPr>
          <w:delText xml:space="preserve">use MySQL to </w:delText>
        </w:r>
      </w:del>
      <w:r w:rsidRPr="001D15B5">
        <w:rPr>
          <w:rFonts w:ascii="Times New Roman" w:hAnsi="Times New Roman" w:cs="Times New Roman"/>
          <w:sz w:val="24"/>
          <w:szCs w:val="24"/>
        </w:rPr>
        <w:t xml:space="preserve">store </w:t>
      </w:r>
      <w:del w:id="48" w:author="Zijun" w:date="2019-11-20T22:39:00Z">
        <w:r w:rsidRPr="001D15B5" w:rsidDel="008B7F46">
          <w:rPr>
            <w:rFonts w:ascii="Times New Roman" w:hAnsi="Times New Roman" w:cs="Times New Roman"/>
            <w:sz w:val="24"/>
            <w:szCs w:val="24"/>
          </w:rPr>
          <w:delText xml:space="preserve">all </w:delText>
        </w:r>
      </w:del>
      <w:r w:rsidRPr="001D15B5">
        <w:rPr>
          <w:rFonts w:ascii="Times New Roman" w:hAnsi="Times New Roman" w:cs="Times New Roman"/>
          <w:sz w:val="24"/>
          <w:szCs w:val="24"/>
        </w:rPr>
        <w:t>the data sheets</w:t>
      </w:r>
      <w:ins w:id="49" w:author="Zijun" w:date="2019-11-20T22:39:00Z">
        <w:r w:rsidR="008B7F46">
          <w:rPr>
            <w:rFonts w:ascii="Times New Roman" w:hAnsi="Times New Roman" w:cs="Times New Roman"/>
            <w:sz w:val="24"/>
            <w:szCs w:val="24"/>
          </w:rPr>
          <w:t xml:space="preserve"> </w:t>
        </w:r>
        <w:r w:rsidR="00CC5F0B">
          <w:rPr>
            <w:rFonts w:ascii="Times New Roman" w:hAnsi="Times New Roman" w:cs="Times New Roman"/>
            <w:sz w:val="24"/>
            <w:szCs w:val="24"/>
          </w:rPr>
          <w:t>by MySQL</w:t>
        </w:r>
      </w:ins>
      <w:r w:rsidRPr="001D15B5">
        <w:rPr>
          <w:rFonts w:ascii="Times New Roman" w:hAnsi="Times New Roman" w:cs="Times New Roman"/>
          <w:sz w:val="24"/>
          <w:szCs w:val="24"/>
        </w:rPr>
        <w:t xml:space="preserve">. </w:t>
      </w:r>
      <w:r>
        <w:rPr>
          <w:rFonts w:ascii="Times New Roman" w:hAnsi="Times New Roman" w:cs="Times New Roman"/>
          <w:sz w:val="24"/>
          <w:szCs w:val="24"/>
        </w:rPr>
        <w:t>By</w:t>
      </w:r>
      <w:r w:rsidRPr="001D15B5">
        <w:rPr>
          <w:rFonts w:ascii="Times New Roman" w:hAnsi="Times New Roman" w:cs="Times New Roman"/>
          <w:sz w:val="24"/>
          <w:szCs w:val="24"/>
        </w:rPr>
        <w:t xml:space="preserve"> applying </w:t>
      </w:r>
      <w:commentRangeStart w:id="50"/>
      <w:r w:rsidRPr="001D15B5">
        <w:rPr>
          <w:rFonts w:ascii="Times New Roman" w:hAnsi="Times New Roman" w:cs="Times New Roman"/>
          <w:sz w:val="24"/>
          <w:szCs w:val="24"/>
        </w:rPr>
        <w:t>data analy</w:t>
      </w:r>
      <w:r w:rsidR="00D41DF4">
        <w:rPr>
          <w:rFonts w:ascii="Times New Roman" w:hAnsi="Times New Roman" w:cs="Times New Roman"/>
          <w:sz w:val="24"/>
          <w:szCs w:val="24"/>
        </w:rPr>
        <w:t>zing techniques</w:t>
      </w:r>
      <w:commentRangeEnd w:id="50"/>
      <w:r w:rsidR="008B7F46">
        <w:rPr>
          <w:rStyle w:val="aa"/>
        </w:rPr>
        <w:commentReference w:id="50"/>
      </w:r>
      <w:ins w:id="51" w:author="xingyu gao" w:date="2019-11-21T09:11:00Z">
        <w:r w:rsidR="00FE66C3">
          <w:rPr>
            <w:rFonts w:ascii="Times New Roman" w:hAnsi="Times New Roman" w:cs="Times New Roman"/>
            <w:sz w:val="24"/>
            <w:szCs w:val="24"/>
          </w:rPr>
          <w:t xml:space="preserve"> </w:t>
        </w:r>
        <w:r w:rsidR="00FE66C3">
          <w:rPr>
            <w:rFonts w:ascii="Times New Roman" w:hAnsi="Times New Roman" w:cs="Times New Roman" w:hint="eastAsia"/>
            <w:sz w:val="24"/>
            <w:szCs w:val="24"/>
          </w:rPr>
          <w:t>like</w:t>
        </w:r>
        <w:r w:rsidR="00FE66C3">
          <w:rPr>
            <w:rFonts w:ascii="Times New Roman" w:hAnsi="Times New Roman" w:cs="Times New Roman"/>
            <w:sz w:val="24"/>
            <w:szCs w:val="24"/>
          </w:rPr>
          <w:t xml:space="preserve"> </w:t>
        </w:r>
        <w:r w:rsidR="00FE66C3">
          <w:rPr>
            <w:rFonts w:ascii="Times New Roman" w:hAnsi="Times New Roman" w:cs="Times New Roman" w:hint="eastAsia"/>
            <w:sz w:val="24"/>
            <w:szCs w:val="24"/>
          </w:rPr>
          <w:t>random</w:t>
        </w:r>
        <w:r w:rsidR="00FE66C3">
          <w:rPr>
            <w:rFonts w:ascii="Times New Roman" w:hAnsi="Times New Roman" w:cs="Times New Roman"/>
            <w:sz w:val="24"/>
            <w:szCs w:val="24"/>
          </w:rPr>
          <w:t xml:space="preserve"> </w:t>
        </w:r>
        <w:r w:rsidR="00FE66C3">
          <w:rPr>
            <w:rFonts w:ascii="Times New Roman" w:hAnsi="Times New Roman" w:cs="Times New Roman" w:hint="eastAsia"/>
            <w:sz w:val="24"/>
            <w:szCs w:val="24"/>
          </w:rPr>
          <w:t>forests</w:t>
        </w:r>
      </w:ins>
      <w:r w:rsidRPr="001D15B5">
        <w:rPr>
          <w:rFonts w:ascii="Times New Roman" w:hAnsi="Times New Roman" w:cs="Times New Roman"/>
          <w:sz w:val="24"/>
          <w:szCs w:val="24"/>
        </w:rPr>
        <w:t xml:space="preserve">, we </w:t>
      </w:r>
      <w:r w:rsidR="00D41DF4">
        <w:rPr>
          <w:rFonts w:ascii="Times New Roman" w:hAnsi="Times New Roman" w:cs="Times New Roman"/>
          <w:sz w:val="24"/>
          <w:szCs w:val="24"/>
        </w:rPr>
        <w:t>gained</w:t>
      </w:r>
      <w:r w:rsidRPr="001D15B5">
        <w:rPr>
          <w:rFonts w:ascii="Times New Roman" w:hAnsi="Times New Roman" w:cs="Times New Roman"/>
          <w:sz w:val="24"/>
          <w:szCs w:val="24"/>
        </w:rPr>
        <w:t xml:space="preserve"> </w:t>
      </w:r>
      <w:r>
        <w:rPr>
          <w:rFonts w:ascii="Times New Roman" w:hAnsi="Times New Roman" w:cs="Times New Roman" w:hint="eastAsia"/>
          <w:sz w:val="24"/>
          <w:szCs w:val="24"/>
        </w:rPr>
        <w:t>some</w:t>
      </w:r>
      <w:r w:rsidR="00D41DF4">
        <w:rPr>
          <w:rFonts w:ascii="Times New Roman" w:hAnsi="Times New Roman" w:cs="Times New Roman"/>
          <w:sz w:val="24"/>
          <w:szCs w:val="24"/>
        </w:rPr>
        <w:t xml:space="preserve"> results</w:t>
      </w:r>
      <w:r w:rsidRPr="001D15B5">
        <w:rPr>
          <w:rFonts w:ascii="Times New Roman" w:hAnsi="Times New Roman" w:cs="Times New Roman"/>
          <w:sz w:val="24"/>
          <w:szCs w:val="24"/>
        </w:rPr>
        <w:t xml:space="preserve"> </w:t>
      </w:r>
      <w:r>
        <w:rPr>
          <w:rFonts w:ascii="Times New Roman" w:hAnsi="Times New Roman" w:cs="Times New Roman"/>
          <w:sz w:val="24"/>
          <w:szCs w:val="24"/>
        </w:rPr>
        <w:t>that</w:t>
      </w:r>
      <w:r w:rsidRPr="001D15B5">
        <w:rPr>
          <w:rFonts w:ascii="Times New Roman" w:hAnsi="Times New Roman" w:cs="Times New Roman"/>
          <w:sz w:val="24"/>
          <w:szCs w:val="24"/>
        </w:rPr>
        <w:t xml:space="preserve"> </w:t>
      </w:r>
      <w:r w:rsidR="00D41DF4">
        <w:rPr>
          <w:rFonts w:ascii="Times New Roman" w:hAnsi="Times New Roman" w:cs="Times New Roman"/>
          <w:sz w:val="24"/>
          <w:szCs w:val="24"/>
        </w:rPr>
        <w:t>can give us great guidance when we want to travel by plane</w:t>
      </w:r>
      <w:r w:rsidR="00214673">
        <w:rPr>
          <w:rFonts w:ascii="Times New Roman" w:hAnsi="Times New Roman" w:cs="Times New Roman"/>
          <w:sz w:val="24"/>
          <w:szCs w:val="24"/>
        </w:rPr>
        <w:t xml:space="preserve"> in the future</w:t>
      </w:r>
      <w:r w:rsidRPr="001D15B5">
        <w:rPr>
          <w:rFonts w:ascii="Times New Roman" w:hAnsi="Times New Roman" w:cs="Times New Roman"/>
          <w:sz w:val="24"/>
          <w:szCs w:val="24"/>
        </w:rPr>
        <w:t>. After that, I became more interest</w:t>
      </w:r>
      <w:r>
        <w:rPr>
          <w:rFonts w:ascii="Times New Roman" w:hAnsi="Times New Roman" w:cs="Times New Roman"/>
          <w:sz w:val="24"/>
          <w:szCs w:val="24"/>
        </w:rPr>
        <w:t>ed</w:t>
      </w:r>
      <w:r w:rsidRPr="001D15B5">
        <w:rPr>
          <w:rFonts w:ascii="Times New Roman" w:hAnsi="Times New Roman" w:cs="Times New Roman"/>
          <w:sz w:val="24"/>
          <w:szCs w:val="24"/>
        </w:rPr>
        <w:t xml:space="preserve"> in data science because </w:t>
      </w:r>
      <w:del w:id="52" w:author="Zijun" w:date="2019-11-20T22:40:00Z">
        <w:r w:rsidR="00214673" w:rsidDel="00CC5F0B">
          <w:rPr>
            <w:rFonts w:ascii="Times New Roman" w:hAnsi="Times New Roman" w:cs="Times New Roman"/>
            <w:sz w:val="24"/>
            <w:szCs w:val="24"/>
          </w:rPr>
          <w:delText xml:space="preserve">in this field </w:delText>
        </w:r>
      </w:del>
      <w:r w:rsidR="00214673">
        <w:rPr>
          <w:rFonts w:ascii="Times New Roman" w:hAnsi="Times New Roman" w:cs="Times New Roman"/>
          <w:sz w:val="24"/>
          <w:szCs w:val="24"/>
        </w:rPr>
        <w:t xml:space="preserve">I </w:t>
      </w:r>
      <w:del w:id="53" w:author="Zijun" w:date="2019-11-20T22:40:00Z">
        <w:r w:rsidR="00214673" w:rsidDel="00CC5F0B">
          <w:rPr>
            <w:rFonts w:ascii="Times New Roman" w:hAnsi="Times New Roman" w:cs="Times New Roman"/>
            <w:sz w:val="24"/>
            <w:szCs w:val="24"/>
          </w:rPr>
          <w:delText xml:space="preserve">can </w:delText>
        </w:r>
      </w:del>
      <w:ins w:id="54" w:author="Zijun" w:date="2019-11-20T22:40:00Z">
        <w:r w:rsidR="00CC5F0B">
          <w:rPr>
            <w:rFonts w:ascii="Times New Roman" w:hAnsi="Times New Roman" w:cs="Times New Roman"/>
            <w:sz w:val="24"/>
            <w:szCs w:val="24"/>
          </w:rPr>
          <w:t xml:space="preserve">could </w:t>
        </w:r>
      </w:ins>
      <w:r w:rsidR="00214673">
        <w:rPr>
          <w:rFonts w:ascii="Times New Roman" w:hAnsi="Times New Roman" w:cs="Times New Roman"/>
          <w:sz w:val="24"/>
          <w:szCs w:val="24"/>
        </w:rPr>
        <w:t>bring</w:t>
      </w:r>
      <w:del w:id="55" w:author="Zijun" w:date="2019-11-20T22:40:00Z">
        <w:r w:rsidR="00214673" w:rsidDel="00CC5F0B">
          <w:rPr>
            <w:rFonts w:ascii="Times New Roman" w:hAnsi="Times New Roman" w:cs="Times New Roman"/>
            <w:sz w:val="24"/>
            <w:szCs w:val="24"/>
          </w:rPr>
          <w:delText xml:space="preserve"> what I learned in</w:delText>
        </w:r>
      </w:del>
      <w:r w:rsidR="00214673">
        <w:rPr>
          <w:rFonts w:ascii="Times New Roman" w:hAnsi="Times New Roman" w:cs="Times New Roman"/>
          <w:sz w:val="24"/>
          <w:szCs w:val="24"/>
        </w:rPr>
        <w:t xml:space="preserve"> mathematics and machine learning</w:t>
      </w:r>
      <w:ins w:id="56" w:author="Zijun" w:date="2019-11-20T22:40:00Z">
        <w:r w:rsidR="00CC5F0B">
          <w:rPr>
            <w:rFonts w:ascii="Times New Roman" w:hAnsi="Times New Roman" w:cs="Times New Roman"/>
            <w:sz w:val="24"/>
            <w:szCs w:val="24"/>
          </w:rPr>
          <w:t xml:space="preserve"> knowledge</w:t>
        </w:r>
      </w:ins>
      <w:r w:rsidR="00214673">
        <w:rPr>
          <w:rFonts w:ascii="Times New Roman" w:hAnsi="Times New Roman" w:cs="Times New Roman"/>
          <w:sz w:val="24"/>
          <w:szCs w:val="24"/>
        </w:rPr>
        <w:t xml:space="preserve"> into reality and benefit people’s life.</w:t>
      </w:r>
    </w:p>
    <w:p w14:paraId="328951E3" w14:textId="77777777" w:rsidR="00D41DF4" w:rsidRPr="00214673" w:rsidRDefault="00D41DF4" w:rsidP="00D832D5">
      <w:pPr>
        <w:rPr>
          <w:rFonts w:ascii="Times New Roman" w:hAnsi="Times New Roman" w:cs="Times New Roman"/>
          <w:sz w:val="24"/>
          <w:szCs w:val="24"/>
        </w:rPr>
      </w:pPr>
    </w:p>
    <w:p w14:paraId="591738F2" w14:textId="1DCE15FD" w:rsidR="00D832D5" w:rsidRDefault="00D832D5" w:rsidP="00D832D5">
      <w:pPr>
        <w:rPr>
          <w:rFonts w:ascii="Times New Roman" w:hAnsi="Times New Roman" w:cs="Times New Roman"/>
          <w:sz w:val="24"/>
          <w:szCs w:val="24"/>
        </w:rPr>
      </w:pPr>
      <w:r w:rsidRPr="001D15B5">
        <w:rPr>
          <w:rFonts w:ascii="Times New Roman" w:hAnsi="Times New Roman" w:cs="Times New Roman"/>
          <w:sz w:val="24"/>
          <w:szCs w:val="24"/>
        </w:rPr>
        <w:t xml:space="preserve">To gain more comprehensive capabilities in data management and analysis, I interned as a data </w:t>
      </w:r>
      <w:ins w:id="57" w:author="xingyu gao" w:date="2019-11-21T09:01:00Z">
        <w:r w:rsidR="002D1DF8">
          <w:rPr>
            <w:rFonts w:ascii="Times New Roman" w:hAnsi="Times New Roman" w:cs="Times New Roman" w:hint="eastAsia"/>
            <w:sz w:val="24"/>
            <w:szCs w:val="24"/>
          </w:rPr>
          <w:t>analyst</w:t>
        </w:r>
      </w:ins>
      <w:del w:id="58" w:author="xingyu gao" w:date="2019-11-21T09:01:00Z">
        <w:r w:rsidRPr="001D15B5" w:rsidDel="002D1DF8">
          <w:rPr>
            <w:rFonts w:ascii="Times New Roman" w:hAnsi="Times New Roman" w:cs="Times New Roman"/>
            <w:sz w:val="24"/>
            <w:szCs w:val="24"/>
          </w:rPr>
          <w:delText>scientist</w:delText>
        </w:r>
      </w:del>
      <w:r w:rsidRPr="001D15B5">
        <w:rPr>
          <w:rFonts w:ascii="Times New Roman" w:hAnsi="Times New Roman" w:cs="Times New Roman"/>
          <w:sz w:val="24"/>
          <w:szCs w:val="24"/>
        </w:rPr>
        <w:t xml:space="preserve"> </w:t>
      </w:r>
      <w:r>
        <w:rPr>
          <w:rFonts w:ascii="Times New Roman" w:hAnsi="Times New Roman" w:cs="Times New Roman"/>
          <w:sz w:val="24"/>
          <w:szCs w:val="24"/>
        </w:rPr>
        <w:t>at</w:t>
      </w:r>
      <w:r w:rsidRPr="001D15B5">
        <w:rPr>
          <w:rFonts w:ascii="Times New Roman" w:hAnsi="Times New Roman" w:cs="Times New Roman"/>
          <w:sz w:val="24"/>
          <w:szCs w:val="24"/>
        </w:rPr>
        <w:t xml:space="preserve"> one of China’s most famous compan</w:t>
      </w:r>
      <w:r>
        <w:rPr>
          <w:rFonts w:ascii="Times New Roman" w:hAnsi="Times New Roman" w:cs="Times New Roman"/>
          <w:sz w:val="24"/>
          <w:szCs w:val="24"/>
        </w:rPr>
        <w:t>ies,</w:t>
      </w:r>
      <w:r w:rsidRPr="001D15B5">
        <w:rPr>
          <w:rFonts w:ascii="Times New Roman" w:hAnsi="Times New Roman" w:cs="Times New Roman"/>
          <w:sz w:val="24"/>
          <w:szCs w:val="24"/>
        </w:rPr>
        <w:t xml:space="preserve"> Alibab</w:t>
      </w:r>
      <w:r>
        <w:rPr>
          <w:rFonts w:ascii="Times New Roman" w:hAnsi="Times New Roman" w:cs="Times New Roman"/>
          <w:sz w:val="24"/>
          <w:szCs w:val="24"/>
        </w:rPr>
        <w:t xml:space="preserve">a. </w:t>
      </w:r>
      <w:r w:rsidRPr="001D15B5">
        <w:rPr>
          <w:rFonts w:ascii="Times New Roman" w:hAnsi="Times New Roman" w:cs="Times New Roman"/>
          <w:sz w:val="24"/>
          <w:szCs w:val="24"/>
        </w:rPr>
        <w:t xml:space="preserve">I learned to use Tableau proficiently </w:t>
      </w:r>
      <w:r>
        <w:rPr>
          <w:rFonts w:ascii="Times New Roman" w:hAnsi="Times New Roman" w:cs="Times New Roman"/>
          <w:sz w:val="24"/>
          <w:szCs w:val="24"/>
        </w:rPr>
        <w:t>to</w:t>
      </w:r>
      <w:r w:rsidRPr="001D15B5">
        <w:rPr>
          <w:rFonts w:ascii="Times New Roman" w:hAnsi="Times New Roman" w:cs="Times New Roman"/>
          <w:sz w:val="24"/>
          <w:szCs w:val="24"/>
        </w:rPr>
        <w:t xml:space="preserve"> analyze report</w:t>
      </w:r>
      <w:r>
        <w:rPr>
          <w:rFonts w:ascii="Times New Roman" w:hAnsi="Times New Roman" w:cs="Times New Roman"/>
          <w:sz w:val="24"/>
          <w:szCs w:val="24"/>
        </w:rPr>
        <w:t>s</w:t>
      </w:r>
      <w:r w:rsidR="00214673">
        <w:rPr>
          <w:rFonts w:ascii="Times New Roman" w:hAnsi="Times New Roman" w:cs="Times New Roman"/>
          <w:sz w:val="24"/>
          <w:szCs w:val="24"/>
        </w:rPr>
        <w:t xml:space="preserve"> </w:t>
      </w:r>
      <w:r>
        <w:rPr>
          <w:rFonts w:ascii="Times New Roman" w:hAnsi="Times New Roman" w:cs="Times New Roman"/>
          <w:sz w:val="24"/>
          <w:szCs w:val="24"/>
        </w:rPr>
        <w:t>and</w:t>
      </w:r>
      <w:r w:rsidRPr="001D15B5">
        <w:rPr>
          <w:rFonts w:ascii="Times New Roman" w:hAnsi="Times New Roman" w:cs="Times New Roman"/>
          <w:sz w:val="24"/>
          <w:szCs w:val="24"/>
        </w:rPr>
        <w:t xml:space="preserve"> </w:t>
      </w:r>
      <w:del w:id="59" w:author="Zijun" w:date="2019-11-20T22:41:00Z">
        <w:r w:rsidDel="00CC5F0B">
          <w:rPr>
            <w:rFonts w:ascii="Times New Roman" w:hAnsi="Times New Roman" w:cs="Times New Roman"/>
            <w:sz w:val="24"/>
            <w:szCs w:val="24"/>
          </w:rPr>
          <w:delText xml:space="preserve">to </w:delText>
        </w:r>
      </w:del>
      <w:r w:rsidRPr="001D15B5">
        <w:rPr>
          <w:rFonts w:ascii="Times New Roman" w:hAnsi="Times New Roman" w:cs="Times New Roman"/>
          <w:sz w:val="24"/>
          <w:szCs w:val="24"/>
        </w:rPr>
        <w:t>build models such as Preselling model</w:t>
      </w:r>
      <w:r>
        <w:rPr>
          <w:rFonts w:ascii="Times New Roman" w:hAnsi="Times New Roman" w:cs="Times New Roman"/>
          <w:sz w:val="24"/>
          <w:szCs w:val="24"/>
        </w:rPr>
        <w:t>s</w:t>
      </w:r>
      <w:r w:rsidR="00214673">
        <w:rPr>
          <w:rFonts w:ascii="Times New Roman" w:hAnsi="Times New Roman" w:cs="Times New Roman"/>
          <w:sz w:val="24"/>
          <w:szCs w:val="24"/>
        </w:rPr>
        <w:t xml:space="preserve"> </w:t>
      </w:r>
      <w:r w:rsidR="00214673" w:rsidRPr="001D15B5">
        <w:rPr>
          <w:rFonts w:ascii="Times New Roman" w:hAnsi="Times New Roman" w:cs="Times New Roman"/>
          <w:sz w:val="24"/>
          <w:szCs w:val="24"/>
        </w:rPr>
        <w:t>using machine learning methods</w:t>
      </w:r>
      <w:r>
        <w:rPr>
          <w:rFonts w:ascii="Times New Roman" w:hAnsi="Times New Roman" w:cs="Times New Roman"/>
          <w:sz w:val="24"/>
          <w:szCs w:val="24"/>
        </w:rPr>
        <w:t>,</w:t>
      </w:r>
      <w:r w:rsidRPr="001D15B5">
        <w:rPr>
          <w:rFonts w:ascii="Times New Roman" w:hAnsi="Times New Roman" w:cs="Times New Roman"/>
          <w:sz w:val="24"/>
          <w:szCs w:val="24"/>
        </w:rPr>
        <w:t xml:space="preserve"> which can predict the first</w:t>
      </w:r>
      <w:r>
        <w:rPr>
          <w:rFonts w:ascii="Times New Roman" w:hAnsi="Times New Roman" w:cs="Times New Roman"/>
          <w:sz w:val="24"/>
          <w:szCs w:val="24"/>
        </w:rPr>
        <w:t xml:space="preserve"> </w:t>
      </w:r>
      <w:r w:rsidRPr="001D15B5">
        <w:rPr>
          <w:rFonts w:ascii="Times New Roman" w:hAnsi="Times New Roman" w:cs="Times New Roman"/>
          <w:sz w:val="24"/>
          <w:szCs w:val="24"/>
        </w:rPr>
        <w:t xml:space="preserve">day-sale of a specific film 10 or 20 days before. </w:t>
      </w:r>
      <w:r>
        <w:rPr>
          <w:rFonts w:ascii="Times New Roman" w:hAnsi="Times New Roman" w:cs="Times New Roman"/>
          <w:sz w:val="24"/>
          <w:szCs w:val="24"/>
        </w:rPr>
        <w:t>F</w:t>
      </w:r>
      <w:r w:rsidRPr="001D15B5">
        <w:rPr>
          <w:rFonts w:ascii="Times New Roman" w:hAnsi="Times New Roman" w:cs="Times New Roman"/>
          <w:sz w:val="24"/>
          <w:szCs w:val="24"/>
        </w:rPr>
        <w:t xml:space="preserve">rom this experience, I </w:t>
      </w:r>
      <w:r>
        <w:rPr>
          <w:rFonts w:ascii="Times New Roman" w:hAnsi="Times New Roman" w:cs="Times New Roman"/>
          <w:sz w:val="24"/>
          <w:szCs w:val="24"/>
        </w:rPr>
        <w:t xml:space="preserve">gained a deeper </w:t>
      </w:r>
      <w:r w:rsidRPr="001D15B5">
        <w:rPr>
          <w:rFonts w:ascii="Times New Roman" w:hAnsi="Times New Roman" w:cs="Times New Roman"/>
          <w:sz w:val="24"/>
          <w:szCs w:val="24"/>
        </w:rPr>
        <w:t>understanding o</w:t>
      </w:r>
      <w:r>
        <w:rPr>
          <w:rFonts w:ascii="Times New Roman" w:hAnsi="Times New Roman" w:cs="Times New Roman"/>
          <w:sz w:val="24"/>
          <w:szCs w:val="24"/>
        </w:rPr>
        <w:t>f</w:t>
      </w:r>
      <w:r w:rsidRPr="001D15B5">
        <w:rPr>
          <w:rFonts w:ascii="Times New Roman" w:hAnsi="Times New Roman" w:cs="Times New Roman"/>
          <w:sz w:val="24"/>
          <w:szCs w:val="24"/>
        </w:rPr>
        <w:t xml:space="preserve"> how to </w:t>
      </w:r>
      <w:r>
        <w:rPr>
          <w:rFonts w:ascii="Times New Roman" w:hAnsi="Times New Roman" w:cs="Times New Roman"/>
          <w:sz w:val="24"/>
          <w:szCs w:val="24"/>
        </w:rPr>
        <w:t>apply</w:t>
      </w:r>
      <w:r w:rsidRPr="001D15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D15B5">
        <w:rPr>
          <w:rFonts w:ascii="Times New Roman" w:hAnsi="Times New Roman" w:cs="Times New Roman"/>
          <w:sz w:val="24"/>
          <w:szCs w:val="24"/>
        </w:rPr>
        <w:t>theory</w:t>
      </w:r>
      <w:r>
        <w:rPr>
          <w:rFonts w:ascii="Times New Roman" w:hAnsi="Times New Roman" w:cs="Times New Roman"/>
          <w:sz w:val="24"/>
          <w:szCs w:val="24"/>
        </w:rPr>
        <w:t xml:space="preserve"> of data science to solve </w:t>
      </w:r>
      <w:r w:rsidRPr="001D15B5">
        <w:rPr>
          <w:rFonts w:ascii="Times New Roman" w:hAnsi="Times New Roman" w:cs="Times New Roman"/>
          <w:sz w:val="24"/>
          <w:szCs w:val="24"/>
        </w:rPr>
        <w:t xml:space="preserve">practical </w:t>
      </w:r>
      <w:r>
        <w:rPr>
          <w:rFonts w:ascii="Times New Roman" w:hAnsi="Times New Roman" w:cs="Times New Roman"/>
          <w:sz w:val="24"/>
          <w:szCs w:val="24"/>
        </w:rPr>
        <w:t>problems.</w:t>
      </w:r>
      <w:r w:rsidR="006B287B">
        <w:rPr>
          <w:rFonts w:ascii="Times New Roman" w:hAnsi="Times New Roman" w:cs="Times New Roman"/>
          <w:sz w:val="24"/>
          <w:szCs w:val="24"/>
        </w:rPr>
        <w:t xml:space="preserve"> </w:t>
      </w:r>
      <w:bookmarkStart w:id="60" w:name="_Hlk25219383"/>
      <w:r w:rsidR="00214673">
        <w:rPr>
          <w:rFonts w:ascii="Times New Roman" w:hAnsi="Times New Roman" w:cs="Times New Roman"/>
          <w:sz w:val="24"/>
          <w:szCs w:val="24"/>
        </w:rPr>
        <w:t>And</w:t>
      </w:r>
      <w:r w:rsidR="00371667">
        <w:rPr>
          <w:rFonts w:ascii="Times New Roman" w:hAnsi="Times New Roman" w:cs="Times New Roman"/>
          <w:sz w:val="24"/>
          <w:szCs w:val="24"/>
        </w:rPr>
        <w:t xml:space="preserve"> I found that the biggest difference between theory and industrial usage is that we should take careful consideration into the background knowledge in reality while the conditions are idealized in the theory.</w:t>
      </w:r>
    </w:p>
    <w:bookmarkEnd w:id="0"/>
    <w:bookmarkEnd w:id="60"/>
    <w:p w14:paraId="6AF080B1" w14:textId="77777777" w:rsidR="00371667" w:rsidRDefault="00371667" w:rsidP="00D832D5">
      <w:pPr>
        <w:rPr>
          <w:rFonts w:ascii="Times New Roman" w:hAnsi="Times New Roman" w:cs="Times New Roman"/>
          <w:sz w:val="24"/>
          <w:szCs w:val="24"/>
        </w:rPr>
      </w:pPr>
    </w:p>
    <w:p w14:paraId="2785EBE8" w14:textId="5F8D6970" w:rsidR="000845B6" w:rsidRPr="001D15B5" w:rsidRDefault="00371667" w:rsidP="000845B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MSc Data Science project is of particular interest to me because it provides students with an opportunity to apply the theoretical knowledge </w:t>
      </w:r>
      <w:del w:id="61" w:author="Zijun" w:date="2019-11-20T22:43:00Z">
        <w:r w:rsidDel="00CC5F0B">
          <w:rPr>
            <w:rFonts w:ascii="Times New Roman" w:hAnsi="Times New Roman" w:cs="Times New Roman"/>
            <w:sz w:val="24"/>
            <w:szCs w:val="24"/>
          </w:rPr>
          <w:delText xml:space="preserve">they gain from this program </w:delText>
        </w:r>
      </w:del>
      <w:ins w:id="62" w:author="Zijun" w:date="2019-11-20T22:46:00Z">
        <w:r w:rsidR="00CC5F0B">
          <w:rPr>
            <w:rFonts w:ascii="Times New Roman" w:hAnsi="Times New Roman" w:cs="Times New Roman"/>
            <w:sz w:val="24"/>
            <w:szCs w:val="24"/>
          </w:rPr>
          <w:t>through</w:t>
        </w:r>
      </w:ins>
      <w:del w:id="63" w:author="Zijun" w:date="2019-11-20T22:45:00Z">
        <w:r w:rsidDel="00CC5F0B">
          <w:rPr>
            <w:rFonts w:ascii="Times New Roman" w:hAnsi="Times New Roman" w:cs="Times New Roman"/>
            <w:sz w:val="24"/>
            <w:szCs w:val="24"/>
          </w:rPr>
          <w:delText>by</w:delText>
        </w:r>
      </w:del>
      <w:r>
        <w:rPr>
          <w:rFonts w:ascii="Times New Roman" w:hAnsi="Times New Roman" w:cs="Times New Roman"/>
          <w:sz w:val="24"/>
          <w:szCs w:val="24"/>
        </w:rPr>
        <w:t xml:space="preserve"> </w:t>
      </w:r>
      <w:commentRangeStart w:id="64"/>
      <w:ins w:id="65" w:author="Zijun" w:date="2019-11-20T22:44:00Z">
        <w:r w:rsidR="00CC5F0B">
          <w:rPr>
            <w:rFonts w:ascii="Times New Roman" w:hAnsi="Times New Roman" w:cs="Times New Roman"/>
            <w:sz w:val="24"/>
            <w:szCs w:val="24"/>
          </w:rPr>
          <w:t xml:space="preserve">projects </w:t>
        </w:r>
      </w:ins>
      <w:del w:id="66" w:author="Zijun" w:date="2019-11-20T22:44:00Z">
        <w:r w:rsidDel="00CC5F0B">
          <w:rPr>
            <w:rFonts w:ascii="Times New Roman" w:hAnsi="Times New Roman" w:cs="Times New Roman"/>
            <w:sz w:val="24"/>
            <w:szCs w:val="24"/>
          </w:rPr>
          <w:delText>working in</w:delText>
        </w:r>
      </w:del>
      <w:ins w:id="67" w:author="Zijun" w:date="2019-11-20T22:44:00Z">
        <w:r w:rsidR="00CC5F0B">
          <w:rPr>
            <w:rFonts w:ascii="Times New Roman" w:hAnsi="Times New Roman" w:cs="Times New Roman"/>
            <w:sz w:val="24"/>
            <w:szCs w:val="24"/>
          </w:rPr>
          <w:t>cooperating wit</w:t>
        </w:r>
        <w:commentRangeEnd w:id="64"/>
        <w:r w:rsidR="00CC5F0B">
          <w:rPr>
            <w:rStyle w:val="aa"/>
          </w:rPr>
          <w:commentReference w:id="64"/>
        </w:r>
        <w:r w:rsidR="00CC5F0B">
          <w:rPr>
            <w:rFonts w:ascii="Times New Roman" w:hAnsi="Times New Roman" w:cs="Times New Roman"/>
            <w:sz w:val="24"/>
            <w:szCs w:val="24"/>
          </w:rPr>
          <w:t>h</w:t>
        </w:r>
      </w:ins>
      <w:r>
        <w:rPr>
          <w:rFonts w:ascii="Times New Roman" w:hAnsi="Times New Roman" w:cs="Times New Roman"/>
          <w:sz w:val="24"/>
          <w:szCs w:val="24"/>
        </w:rPr>
        <w:t xml:space="preserve"> industry-leading companies like Facebook</w:t>
      </w:r>
      <w:ins w:id="68" w:author="xingyu gao" w:date="2019-11-21T09:16:00Z">
        <w:r w:rsidR="00FC3F1F">
          <w:rPr>
            <w:rFonts w:ascii="Times New Roman" w:hAnsi="Times New Roman" w:cs="Times New Roman"/>
            <w:sz w:val="24"/>
            <w:szCs w:val="24"/>
          </w:rPr>
          <w:t xml:space="preserve"> </w:t>
        </w:r>
        <w:r w:rsidR="00FC3F1F">
          <w:rPr>
            <w:rFonts w:ascii="Times New Roman" w:hAnsi="Times New Roman" w:cs="Times New Roman" w:hint="eastAsia"/>
            <w:sz w:val="24"/>
            <w:szCs w:val="24"/>
          </w:rPr>
          <w:t>and</w:t>
        </w:r>
        <w:r w:rsidR="00FC3F1F">
          <w:rPr>
            <w:rFonts w:ascii="Times New Roman" w:hAnsi="Times New Roman" w:cs="Times New Roman"/>
            <w:sz w:val="24"/>
            <w:szCs w:val="24"/>
          </w:rPr>
          <w:t xml:space="preserve"> </w:t>
        </w:r>
      </w:ins>
      <w:del w:id="69" w:author="xingyu gao" w:date="2019-11-21T09:16:00Z">
        <w:r w:rsidDel="00FC3F1F">
          <w:rPr>
            <w:rFonts w:ascii="Times New Roman" w:hAnsi="Times New Roman" w:cs="Times New Roman"/>
            <w:sz w:val="24"/>
            <w:szCs w:val="24"/>
          </w:rPr>
          <w:delText xml:space="preserve">, </w:delText>
        </w:r>
      </w:del>
      <w:r>
        <w:rPr>
          <w:rFonts w:ascii="Times New Roman" w:hAnsi="Times New Roman" w:cs="Times New Roman"/>
          <w:sz w:val="24"/>
          <w:szCs w:val="24"/>
        </w:rPr>
        <w:t>Telefonica</w:t>
      </w:r>
      <w:del w:id="70" w:author="xingyu gao" w:date="2019-11-21T09:16:00Z">
        <w:r w:rsidDel="00FC3F1F">
          <w:rPr>
            <w:rFonts w:ascii="Times New Roman" w:hAnsi="Times New Roman" w:cs="Times New Roman"/>
            <w:sz w:val="24"/>
            <w:szCs w:val="24"/>
          </w:rPr>
          <w:delText xml:space="preserve"> etc</w:delText>
        </w:r>
      </w:del>
      <w:ins w:id="71" w:author="Zijun" w:date="2019-11-20T22:45:00Z">
        <w:r w:rsidR="00CC5F0B">
          <w:rPr>
            <w:rFonts w:ascii="Times New Roman" w:hAnsi="Times New Roman" w:cs="Times New Roman"/>
            <w:sz w:val="24"/>
            <w:szCs w:val="24"/>
          </w:rPr>
          <w:t xml:space="preserve">, which </w:t>
        </w:r>
      </w:ins>
      <w:del w:id="72" w:author="Zijun" w:date="2019-11-20T22:45:00Z">
        <w:r w:rsidDel="00CC5F0B">
          <w:rPr>
            <w:rFonts w:ascii="Times New Roman" w:hAnsi="Times New Roman" w:cs="Times New Roman"/>
            <w:sz w:val="24"/>
            <w:szCs w:val="24"/>
          </w:rPr>
          <w:delText xml:space="preserve">. Because of this, I feel as though this kind of experience </w:delText>
        </w:r>
      </w:del>
      <w:r>
        <w:rPr>
          <w:rFonts w:ascii="Times New Roman" w:hAnsi="Times New Roman" w:cs="Times New Roman"/>
          <w:sz w:val="24"/>
          <w:szCs w:val="24"/>
        </w:rPr>
        <w:t>would be invaluable to my future career.</w:t>
      </w:r>
      <w:bookmarkStart w:id="73" w:name="_Hlk25167085"/>
      <w:r w:rsidR="000845B6" w:rsidRPr="000845B6">
        <w:rPr>
          <w:rFonts w:ascii="Times New Roman" w:hAnsi="Times New Roman" w:cs="Times New Roman"/>
          <w:sz w:val="24"/>
          <w:szCs w:val="24"/>
        </w:rPr>
        <w:t xml:space="preserve"> </w:t>
      </w:r>
      <w:r w:rsidR="000845B6" w:rsidRPr="001D15B5">
        <w:rPr>
          <w:rFonts w:ascii="Times New Roman" w:hAnsi="Times New Roman" w:cs="Times New Roman"/>
          <w:sz w:val="24"/>
          <w:szCs w:val="24"/>
        </w:rPr>
        <w:t xml:space="preserve">Based on my academic </w:t>
      </w:r>
      <w:r w:rsidR="000845B6">
        <w:rPr>
          <w:rFonts w:ascii="Times New Roman" w:hAnsi="Times New Roman" w:cs="Times New Roman"/>
          <w:sz w:val="24"/>
          <w:szCs w:val="24"/>
        </w:rPr>
        <w:t>achievements</w:t>
      </w:r>
      <w:r w:rsidR="000845B6" w:rsidRPr="001D15B5">
        <w:rPr>
          <w:rFonts w:ascii="Times New Roman" w:hAnsi="Times New Roman" w:cs="Times New Roman"/>
          <w:sz w:val="24"/>
          <w:szCs w:val="24"/>
        </w:rPr>
        <w:t xml:space="preserve"> and research experience</w:t>
      </w:r>
      <w:r w:rsidR="000845B6">
        <w:rPr>
          <w:rFonts w:ascii="Times New Roman" w:hAnsi="Times New Roman" w:cs="Times New Roman"/>
          <w:sz w:val="24"/>
          <w:szCs w:val="24"/>
        </w:rPr>
        <w:t>s</w:t>
      </w:r>
      <w:r w:rsidR="000845B6" w:rsidRPr="001D15B5">
        <w:rPr>
          <w:rFonts w:ascii="Times New Roman" w:hAnsi="Times New Roman" w:cs="Times New Roman"/>
          <w:sz w:val="24"/>
          <w:szCs w:val="24"/>
        </w:rPr>
        <w:t xml:space="preserve">, I have confidence in my ability to complete a </w:t>
      </w:r>
      <w:r w:rsidR="000845B6">
        <w:rPr>
          <w:rFonts w:ascii="Times New Roman" w:hAnsi="Times New Roman" w:cs="Times New Roman"/>
          <w:sz w:val="24"/>
          <w:szCs w:val="24"/>
        </w:rPr>
        <w:t>Master’s</w:t>
      </w:r>
      <w:r w:rsidR="000845B6" w:rsidRPr="001D15B5">
        <w:rPr>
          <w:rFonts w:ascii="Times New Roman" w:hAnsi="Times New Roman" w:cs="Times New Roman"/>
          <w:sz w:val="24"/>
          <w:szCs w:val="24"/>
        </w:rPr>
        <w:t xml:space="preserve"> with </w:t>
      </w:r>
      <w:r w:rsidR="000845B6">
        <w:rPr>
          <w:rFonts w:ascii="Times New Roman" w:hAnsi="Times New Roman" w:cs="Times New Roman"/>
          <w:sz w:val="24"/>
          <w:szCs w:val="24"/>
        </w:rPr>
        <w:t>honors</w:t>
      </w:r>
      <w:r w:rsidR="000845B6" w:rsidRPr="001D15B5">
        <w:rPr>
          <w:rFonts w:ascii="Times New Roman" w:hAnsi="Times New Roman" w:cs="Times New Roman"/>
          <w:sz w:val="24"/>
          <w:szCs w:val="24"/>
        </w:rPr>
        <w:t xml:space="preserve"> at your university and</w:t>
      </w:r>
      <w:r w:rsidR="000845B6">
        <w:rPr>
          <w:rFonts w:ascii="Times New Roman" w:hAnsi="Times New Roman" w:cs="Times New Roman"/>
          <w:sz w:val="24"/>
          <w:szCs w:val="24"/>
        </w:rPr>
        <w:t xml:space="preserve"> I sincerely hope you</w:t>
      </w:r>
      <w:r w:rsidR="000845B6" w:rsidRPr="001D15B5">
        <w:rPr>
          <w:rFonts w:ascii="Times New Roman" w:hAnsi="Times New Roman" w:cs="Times New Roman"/>
          <w:sz w:val="24"/>
          <w:szCs w:val="24"/>
        </w:rPr>
        <w:t xml:space="preserve"> look favorabl</w:t>
      </w:r>
      <w:r w:rsidR="000845B6">
        <w:rPr>
          <w:rFonts w:ascii="Times New Roman" w:hAnsi="Times New Roman" w:cs="Times New Roman"/>
          <w:sz w:val="24"/>
          <w:szCs w:val="24"/>
        </w:rPr>
        <w:t>y upon my application</w:t>
      </w:r>
      <w:r w:rsidR="000845B6" w:rsidRPr="001D15B5">
        <w:rPr>
          <w:rFonts w:ascii="Times New Roman" w:hAnsi="Times New Roman" w:cs="Times New Roman"/>
          <w:sz w:val="24"/>
          <w:szCs w:val="24"/>
        </w:rPr>
        <w:t>.</w:t>
      </w:r>
      <w:bookmarkStart w:id="74" w:name="_GoBack"/>
      <w:bookmarkEnd w:id="74"/>
    </w:p>
    <w:bookmarkEnd w:id="73"/>
    <w:p w14:paraId="57B7E272" w14:textId="77777777" w:rsidR="005D611C" w:rsidRPr="008A5D6D" w:rsidRDefault="005D611C"/>
    <w:sectPr w:rsidR="005D611C" w:rsidRPr="008A5D6D" w:rsidSect="00D832D5">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Zijun" w:date="2019-11-20T22:37:00Z" w:initials="MO用">
    <w:p w14:paraId="48F2DD05" w14:textId="77777777" w:rsidR="008B7F46" w:rsidRDefault="008B7F46">
      <w:pPr>
        <w:pStyle w:val="ab"/>
      </w:pPr>
      <w:r>
        <w:rPr>
          <w:rStyle w:val="aa"/>
        </w:rPr>
        <w:annotationRef/>
      </w:r>
      <w:r>
        <w:rPr>
          <w:rFonts w:hint="eastAsia"/>
        </w:rPr>
        <w:t>具体的模型名字还是写写哈</w:t>
      </w:r>
    </w:p>
  </w:comment>
  <w:comment w:id="64" w:author="Zijun" w:date="2019-11-20T22:44:00Z" w:initials="MO用">
    <w:p w14:paraId="2815EEA5" w14:textId="77777777" w:rsidR="00CC5F0B" w:rsidRDefault="00CC5F0B">
      <w:pPr>
        <w:pStyle w:val="ab"/>
      </w:pPr>
      <w:r>
        <w:rPr>
          <w:rStyle w:val="aa"/>
        </w:rPr>
        <w:annotationRef/>
      </w:r>
      <w:r>
        <w:rPr>
          <w:rFonts w:hint="eastAsia"/>
        </w:rPr>
        <w:t>不是直接工作和实习哈 只是毕业项目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F2DD05" w15:done="0"/>
  <w15:commentEx w15:paraId="2815EE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F2DD05" w16cid:durableId="21803E91"/>
  <w16cid:commentId w16cid:paraId="2815EEA5" w16cid:durableId="21804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3178F" w14:textId="77777777" w:rsidR="00205FCB" w:rsidRDefault="00205FCB" w:rsidP="008A5D6D">
      <w:r>
        <w:separator/>
      </w:r>
    </w:p>
  </w:endnote>
  <w:endnote w:type="continuationSeparator" w:id="0">
    <w:p w14:paraId="300DC051" w14:textId="77777777" w:rsidR="00205FCB" w:rsidRDefault="00205FCB" w:rsidP="008A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7FD3C" w14:textId="77777777" w:rsidR="00205FCB" w:rsidRDefault="00205FCB" w:rsidP="008A5D6D">
      <w:r>
        <w:separator/>
      </w:r>
    </w:p>
  </w:footnote>
  <w:footnote w:type="continuationSeparator" w:id="0">
    <w:p w14:paraId="24D252CE" w14:textId="77777777" w:rsidR="00205FCB" w:rsidRDefault="00205FCB" w:rsidP="008A5D6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gyu gao">
    <w15:presenceInfo w15:providerId="None" w15:userId="xingyu g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D5"/>
    <w:rsid w:val="000845B6"/>
    <w:rsid w:val="00205FCB"/>
    <w:rsid w:val="00214673"/>
    <w:rsid w:val="002D1DF8"/>
    <w:rsid w:val="00371667"/>
    <w:rsid w:val="005D611C"/>
    <w:rsid w:val="006B287B"/>
    <w:rsid w:val="00794D99"/>
    <w:rsid w:val="007B0044"/>
    <w:rsid w:val="00812E9D"/>
    <w:rsid w:val="008908D6"/>
    <w:rsid w:val="008A5D6D"/>
    <w:rsid w:val="008B7F46"/>
    <w:rsid w:val="00CC5F0B"/>
    <w:rsid w:val="00D41DF4"/>
    <w:rsid w:val="00D832D5"/>
    <w:rsid w:val="00DC368D"/>
    <w:rsid w:val="00FC3F1F"/>
    <w:rsid w:val="00FE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3097C"/>
  <w15:chartTrackingRefBased/>
  <w15:docId w15:val="{913A60D6-11CF-4BE0-8869-11457A10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D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D6D"/>
    <w:rPr>
      <w:sz w:val="18"/>
      <w:szCs w:val="18"/>
    </w:rPr>
  </w:style>
  <w:style w:type="paragraph" w:styleId="a5">
    <w:name w:val="footer"/>
    <w:basedOn w:val="a"/>
    <w:link w:val="a6"/>
    <w:uiPriority w:val="99"/>
    <w:unhideWhenUsed/>
    <w:rsid w:val="008A5D6D"/>
    <w:pPr>
      <w:tabs>
        <w:tab w:val="center" w:pos="4153"/>
        <w:tab w:val="right" w:pos="8306"/>
      </w:tabs>
      <w:snapToGrid w:val="0"/>
      <w:jc w:val="left"/>
    </w:pPr>
    <w:rPr>
      <w:sz w:val="18"/>
      <w:szCs w:val="18"/>
    </w:rPr>
  </w:style>
  <w:style w:type="character" w:customStyle="1" w:styleId="a6">
    <w:name w:val="页脚 字符"/>
    <w:basedOn w:val="a0"/>
    <w:link w:val="a5"/>
    <w:uiPriority w:val="99"/>
    <w:rsid w:val="008A5D6D"/>
    <w:rPr>
      <w:sz w:val="18"/>
      <w:szCs w:val="18"/>
    </w:rPr>
  </w:style>
  <w:style w:type="paragraph" w:styleId="a7">
    <w:name w:val="Revision"/>
    <w:hidden/>
    <w:uiPriority w:val="99"/>
    <w:semiHidden/>
    <w:rsid w:val="007B0044"/>
  </w:style>
  <w:style w:type="paragraph" w:styleId="a8">
    <w:name w:val="Balloon Text"/>
    <w:basedOn w:val="a"/>
    <w:link w:val="a9"/>
    <w:uiPriority w:val="99"/>
    <w:semiHidden/>
    <w:unhideWhenUsed/>
    <w:rsid w:val="007B0044"/>
    <w:rPr>
      <w:rFonts w:ascii="宋体" w:eastAsia="宋体"/>
      <w:sz w:val="18"/>
      <w:szCs w:val="18"/>
    </w:rPr>
  </w:style>
  <w:style w:type="character" w:customStyle="1" w:styleId="a9">
    <w:name w:val="批注框文本 字符"/>
    <w:basedOn w:val="a0"/>
    <w:link w:val="a8"/>
    <w:uiPriority w:val="99"/>
    <w:semiHidden/>
    <w:rsid w:val="007B0044"/>
    <w:rPr>
      <w:rFonts w:ascii="宋体" w:eastAsia="宋体"/>
      <w:sz w:val="18"/>
      <w:szCs w:val="18"/>
    </w:rPr>
  </w:style>
  <w:style w:type="character" w:styleId="aa">
    <w:name w:val="annotation reference"/>
    <w:basedOn w:val="a0"/>
    <w:uiPriority w:val="99"/>
    <w:semiHidden/>
    <w:unhideWhenUsed/>
    <w:rsid w:val="008B7F46"/>
    <w:rPr>
      <w:sz w:val="21"/>
      <w:szCs w:val="21"/>
    </w:rPr>
  </w:style>
  <w:style w:type="paragraph" w:styleId="ab">
    <w:name w:val="annotation text"/>
    <w:basedOn w:val="a"/>
    <w:link w:val="ac"/>
    <w:uiPriority w:val="99"/>
    <w:semiHidden/>
    <w:unhideWhenUsed/>
    <w:rsid w:val="008B7F46"/>
    <w:pPr>
      <w:jc w:val="left"/>
    </w:pPr>
  </w:style>
  <w:style w:type="character" w:customStyle="1" w:styleId="ac">
    <w:name w:val="批注文字 字符"/>
    <w:basedOn w:val="a0"/>
    <w:link w:val="ab"/>
    <w:uiPriority w:val="99"/>
    <w:semiHidden/>
    <w:rsid w:val="008B7F46"/>
  </w:style>
  <w:style w:type="paragraph" w:styleId="ad">
    <w:name w:val="annotation subject"/>
    <w:basedOn w:val="ab"/>
    <w:next w:val="ab"/>
    <w:link w:val="ae"/>
    <w:uiPriority w:val="99"/>
    <w:semiHidden/>
    <w:unhideWhenUsed/>
    <w:rsid w:val="008B7F46"/>
    <w:rPr>
      <w:b/>
      <w:bCs/>
    </w:rPr>
  </w:style>
  <w:style w:type="character" w:customStyle="1" w:styleId="ae">
    <w:name w:val="批注主题 字符"/>
    <w:basedOn w:val="ac"/>
    <w:link w:val="ad"/>
    <w:uiPriority w:val="99"/>
    <w:semiHidden/>
    <w:rsid w:val="008B7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gao</dc:creator>
  <cp:keywords/>
  <dc:description/>
  <cp:lastModifiedBy>xingyu gao</cp:lastModifiedBy>
  <cp:revision>6</cp:revision>
  <dcterms:created xsi:type="dcterms:W3CDTF">2019-11-20T11:38:00Z</dcterms:created>
  <dcterms:modified xsi:type="dcterms:W3CDTF">2019-11-21T01:16:00Z</dcterms:modified>
</cp:coreProperties>
</file>